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EEB7" w14:textId="77777777" w:rsidR="00B63CA0" w:rsidRPr="00CB7BD5" w:rsidRDefault="00B63CA0" w:rsidP="00B63CA0">
      <w:pPr>
        <w:rPr>
          <w:rFonts w:ascii="Arial" w:hAnsi="Arial" w:cs="Arial"/>
        </w:rPr>
        <w:sectPr w:rsidR="00B63CA0" w:rsidRPr="00CB7BD5" w:rsidSect="00017F67">
          <w:footerReference w:type="default" r:id="rId10"/>
          <w:type w:val="continuous"/>
          <w:pgSz w:w="11906" w:h="16838" w:code="9"/>
          <w:pgMar w:top="2296" w:right="1202" w:bottom="510" w:left="1899" w:header="567" w:footer="454" w:gutter="0"/>
          <w:cols w:space="708"/>
          <w:docGrid w:linePitch="360"/>
        </w:sectPr>
      </w:pPr>
      <w:bookmarkStart w:id="0" w:name="MacroStartPosition"/>
      <w:bookmarkEnd w:id="0"/>
    </w:p>
    <w:p w14:paraId="693894E8" w14:textId="671BEB25" w:rsidR="0017396D" w:rsidRPr="00744770" w:rsidRDefault="00EA77C8" w:rsidP="662895AA">
      <w:pPr>
        <w:autoSpaceDE w:val="0"/>
        <w:autoSpaceDN w:val="0"/>
        <w:adjustRightInd w:val="0"/>
        <w:spacing w:before="0" w:after="240" w:line="240" w:lineRule="auto"/>
        <w:rPr>
          <w:rFonts w:ascii="Arial" w:hAnsi="Arial" w:cs="Arial"/>
          <w:b/>
          <w:bCs/>
          <w:sz w:val="36"/>
          <w:szCs w:val="36"/>
        </w:rPr>
      </w:pPr>
      <w:bookmarkStart w:id="1" w:name="Enclosures"/>
      <w:bookmarkEnd w:id="1"/>
      <w:r>
        <w:rPr>
          <w:rFonts w:ascii="Arial" w:hAnsi="Arial" w:cs="Arial"/>
          <w:b/>
          <w:bCs/>
          <w:sz w:val="36"/>
          <w:szCs w:val="36"/>
        </w:rPr>
        <w:t>Kaufabwicklung für JTI Pick-Up Station</w:t>
      </w:r>
    </w:p>
    <w:p w14:paraId="3CCA486B" w14:textId="6582E007" w:rsidR="00744770" w:rsidRDefault="00744770" w:rsidP="00744770">
      <w:pPr>
        <w:tabs>
          <w:tab w:val="left" w:pos="2552"/>
        </w:tabs>
        <w:spacing w:before="0" w:after="120" w:line="288" w:lineRule="atLeast"/>
        <w:ind w:left="2552" w:hanging="2552"/>
        <w:outlineLvl w:val="1"/>
        <w:rPr>
          <w:rFonts w:ascii="Arial" w:hAnsi="Arial" w:cs="Arial"/>
          <w:b/>
          <w:bCs/>
          <w:szCs w:val="22"/>
          <w:lang w:eastAsia="de-CH"/>
        </w:rPr>
      </w:pPr>
      <w:r w:rsidRPr="00815883">
        <w:rPr>
          <w:rFonts w:ascii="Arial" w:hAnsi="Arial" w:cs="Arial"/>
          <w:b/>
          <w:bCs/>
          <w:szCs w:val="22"/>
          <w:lang w:eastAsia="de-CH"/>
        </w:rPr>
        <w:t>Themenbereiche:</w:t>
      </w:r>
      <w:r>
        <w:rPr>
          <w:rFonts w:ascii="Arial" w:hAnsi="Arial" w:cs="Arial"/>
          <w:b/>
          <w:bCs/>
          <w:szCs w:val="22"/>
          <w:lang w:eastAsia="de-CH"/>
        </w:rPr>
        <w:tab/>
      </w:r>
      <w:r w:rsidR="00EA77C8">
        <w:rPr>
          <w:rFonts w:ascii="Arial" w:hAnsi="Arial" w:cs="Arial"/>
          <w:szCs w:val="22"/>
          <w:lang w:eastAsia="de-CH"/>
        </w:rPr>
        <w:t>Software-Erstellung, Mobile Systems, Human Computer Interaction Designs</w:t>
      </w:r>
    </w:p>
    <w:p w14:paraId="37490A90" w14:textId="25BB105E" w:rsidR="00744770" w:rsidRDefault="00744770" w:rsidP="40D5C07C">
      <w:pPr>
        <w:tabs>
          <w:tab w:val="left" w:pos="2552"/>
        </w:tabs>
        <w:spacing w:before="0" w:after="120" w:line="288" w:lineRule="atLeast"/>
        <w:ind w:left="2552" w:hanging="2552"/>
        <w:outlineLvl w:val="1"/>
        <w:rPr>
          <w:rFonts w:ascii="Arial" w:hAnsi="Arial" w:cs="Arial"/>
          <w:b/>
          <w:bCs/>
          <w:lang w:eastAsia="de-CH"/>
        </w:rPr>
      </w:pPr>
      <w:r w:rsidRPr="40D5C07C">
        <w:rPr>
          <w:rFonts w:ascii="Arial" w:hAnsi="Arial" w:cs="Arial"/>
          <w:b/>
          <w:bCs/>
          <w:lang w:eastAsia="de-CH"/>
        </w:rPr>
        <w:t>Studierende:</w:t>
      </w:r>
      <w:r>
        <w:rPr>
          <w:rFonts w:ascii="Arial" w:hAnsi="Arial" w:cs="Arial"/>
          <w:b/>
          <w:bCs/>
          <w:szCs w:val="22"/>
          <w:lang w:eastAsia="de-CH"/>
        </w:rPr>
        <w:tab/>
      </w:r>
      <w:r w:rsidR="00EA77C8">
        <w:rPr>
          <w:rFonts w:ascii="Arial" w:hAnsi="Arial" w:cs="Arial"/>
          <w:lang w:eastAsia="de-CH"/>
        </w:rPr>
        <w:t>Oliver Werlen</w:t>
      </w:r>
    </w:p>
    <w:p w14:paraId="0826FA0D" w14:textId="4EC63961" w:rsidR="00744770" w:rsidRDefault="00D46B18" w:rsidP="393ABD6F">
      <w:pPr>
        <w:tabs>
          <w:tab w:val="left" w:pos="2552"/>
        </w:tabs>
        <w:spacing w:before="0" w:after="120" w:line="288" w:lineRule="atLeast"/>
        <w:ind w:left="2552" w:hanging="2552"/>
        <w:outlineLvl w:val="1"/>
        <w:rPr>
          <w:rFonts w:ascii="Arial" w:hAnsi="Arial" w:cs="Arial"/>
          <w:b/>
          <w:bCs/>
          <w:lang w:eastAsia="de-CH"/>
        </w:rPr>
      </w:pPr>
      <w:r w:rsidRPr="393ABD6F">
        <w:rPr>
          <w:rFonts w:ascii="Arial" w:hAnsi="Arial" w:cs="Arial"/>
          <w:b/>
          <w:bCs/>
          <w:lang w:eastAsia="de-CH"/>
        </w:rPr>
        <w:t>Betreuungsperson</w:t>
      </w:r>
      <w:r w:rsidR="00744770" w:rsidRPr="393ABD6F">
        <w:rPr>
          <w:rFonts w:ascii="Arial" w:hAnsi="Arial" w:cs="Arial"/>
          <w:b/>
          <w:bCs/>
          <w:lang w:eastAsia="de-CH"/>
        </w:rPr>
        <w:t>:</w:t>
      </w:r>
      <w:r w:rsidR="00744770">
        <w:rPr>
          <w:rFonts w:ascii="Arial" w:hAnsi="Arial" w:cs="Arial"/>
          <w:b/>
          <w:bCs/>
          <w:szCs w:val="22"/>
          <w:lang w:eastAsia="de-CH"/>
        </w:rPr>
        <w:tab/>
      </w:r>
      <w:r w:rsidR="00EA77C8">
        <w:rPr>
          <w:rFonts w:ascii="Arial" w:hAnsi="Arial" w:cs="Arial"/>
          <w:lang w:eastAsia="de-CH"/>
        </w:rPr>
        <w:t>René Meier und Michael Handschuh</w:t>
      </w:r>
    </w:p>
    <w:p w14:paraId="5A537FFD" w14:textId="08CA077C" w:rsidR="00744770" w:rsidRDefault="00744770" w:rsidP="00744770">
      <w:pPr>
        <w:tabs>
          <w:tab w:val="left" w:pos="2552"/>
        </w:tabs>
        <w:spacing w:before="0" w:after="120" w:line="288" w:lineRule="atLeast"/>
        <w:ind w:left="2552" w:hanging="2552"/>
        <w:outlineLvl w:val="1"/>
        <w:rPr>
          <w:rFonts w:ascii="Arial" w:hAnsi="Arial" w:cs="Arial"/>
          <w:b/>
          <w:bCs/>
          <w:szCs w:val="22"/>
          <w:lang w:eastAsia="de-CH"/>
        </w:rPr>
      </w:pPr>
      <w:r>
        <w:rPr>
          <w:rFonts w:ascii="Arial" w:hAnsi="Arial" w:cs="Arial"/>
          <w:b/>
          <w:bCs/>
          <w:szCs w:val="22"/>
          <w:lang w:eastAsia="de-CH"/>
        </w:rPr>
        <w:t>Experte:</w:t>
      </w:r>
      <w:r>
        <w:rPr>
          <w:rFonts w:ascii="Arial" w:hAnsi="Arial" w:cs="Arial"/>
          <w:b/>
          <w:bCs/>
          <w:szCs w:val="22"/>
          <w:lang w:eastAsia="de-CH"/>
        </w:rPr>
        <w:tab/>
      </w:r>
      <w:r w:rsidR="00EA77C8" w:rsidRPr="00EA77C8">
        <w:rPr>
          <w:rFonts w:ascii="Arial" w:hAnsi="Arial" w:cs="Arial"/>
          <w:szCs w:val="22"/>
          <w:lang w:eastAsia="de-CH"/>
        </w:rPr>
        <w:t>Stefan Bernet</w:t>
      </w:r>
    </w:p>
    <w:p w14:paraId="506200C0" w14:textId="2AD39F60" w:rsidR="00744770" w:rsidRDefault="00D46B18" w:rsidP="393ABD6F">
      <w:pPr>
        <w:tabs>
          <w:tab w:val="left" w:pos="2552"/>
        </w:tabs>
        <w:spacing w:before="0" w:after="120" w:line="288" w:lineRule="atLeast"/>
        <w:ind w:left="2552" w:hanging="2552"/>
        <w:outlineLvl w:val="1"/>
        <w:rPr>
          <w:rFonts w:ascii="Arial" w:hAnsi="Arial" w:cs="Arial"/>
          <w:b/>
          <w:bCs/>
          <w:lang w:eastAsia="de-CH"/>
        </w:rPr>
      </w:pPr>
      <w:r w:rsidRPr="393ABD6F">
        <w:rPr>
          <w:rFonts w:ascii="Arial" w:hAnsi="Arial" w:cs="Arial"/>
          <w:b/>
          <w:bCs/>
          <w:lang w:eastAsia="de-CH"/>
        </w:rPr>
        <w:t>Auftraggebende</w:t>
      </w:r>
      <w:r w:rsidR="00744770" w:rsidRPr="393ABD6F">
        <w:rPr>
          <w:rFonts w:ascii="Arial" w:hAnsi="Arial" w:cs="Arial"/>
          <w:b/>
          <w:bCs/>
          <w:lang w:eastAsia="de-CH"/>
        </w:rPr>
        <w:t>:</w:t>
      </w:r>
      <w:r w:rsidR="00744770">
        <w:rPr>
          <w:rFonts w:ascii="Arial" w:hAnsi="Arial" w:cs="Arial"/>
          <w:b/>
          <w:bCs/>
          <w:szCs w:val="22"/>
          <w:lang w:eastAsia="de-CH"/>
        </w:rPr>
        <w:tab/>
      </w:r>
      <w:r w:rsidR="00EA77C8">
        <w:rPr>
          <w:rFonts w:ascii="Arial" w:hAnsi="Arial" w:cs="Arial"/>
          <w:lang w:eastAsia="de-CH"/>
        </w:rPr>
        <w:t>JT International AG (Japan Tobacco International)</w:t>
      </w:r>
    </w:p>
    <w:p w14:paraId="5AC3988B" w14:textId="57D894DD" w:rsidR="00744770" w:rsidRPr="00815883" w:rsidRDefault="00744770" w:rsidP="393ABD6F">
      <w:pPr>
        <w:tabs>
          <w:tab w:val="left" w:pos="2552"/>
        </w:tabs>
        <w:spacing w:before="0" w:after="120" w:line="288" w:lineRule="atLeast"/>
        <w:ind w:left="2552" w:hanging="2552"/>
        <w:outlineLvl w:val="1"/>
        <w:rPr>
          <w:rFonts w:ascii="Arial" w:hAnsi="Arial" w:cs="Arial"/>
          <w:b/>
          <w:bCs/>
          <w:lang w:val="en-US" w:eastAsia="de-CH"/>
        </w:rPr>
      </w:pPr>
      <w:r w:rsidRPr="393ABD6F">
        <w:rPr>
          <w:rFonts w:ascii="Arial" w:hAnsi="Arial" w:cs="Arial"/>
          <w:b/>
          <w:bCs/>
          <w:lang w:val="en-US" w:eastAsia="de-CH"/>
        </w:rPr>
        <w:t>Keywords:</w:t>
      </w:r>
      <w:r w:rsidRPr="00815883">
        <w:rPr>
          <w:rFonts w:ascii="Arial" w:hAnsi="Arial" w:cs="Arial"/>
          <w:b/>
          <w:bCs/>
          <w:szCs w:val="22"/>
          <w:lang w:val="en-US" w:eastAsia="de-CH"/>
        </w:rPr>
        <w:tab/>
      </w:r>
      <w:r w:rsidR="00E57A97">
        <w:rPr>
          <w:rFonts w:ascii="Arial" w:hAnsi="Arial" w:cs="Arial"/>
          <w:lang w:val="en-US" w:eastAsia="de-CH"/>
        </w:rPr>
        <w:t>Progressive Web App, Spring Boot, Angular, Payment Integration, Age Verification Integration</w:t>
      </w:r>
    </w:p>
    <w:p w14:paraId="3E086C1B" w14:textId="77777777" w:rsidR="00476561" w:rsidRDefault="00744770" w:rsidP="00517D2D">
      <w:pPr>
        <w:pStyle w:val="ListParagraph"/>
        <w:numPr>
          <w:ilvl w:val="0"/>
          <w:numId w:val="43"/>
        </w:numPr>
        <w:spacing w:before="360" w:after="120" w:line="240" w:lineRule="auto"/>
        <w:ind w:left="425" w:hanging="425"/>
        <w:outlineLvl w:val="1"/>
        <w:rPr>
          <w:rFonts w:ascii="Arial" w:hAnsi="Arial" w:cs="Arial"/>
          <w:b/>
          <w:bCs/>
          <w:sz w:val="28"/>
          <w:szCs w:val="28"/>
          <w:lang w:eastAsia="de-CH"/>
        </w:rPr>
      </w:pPr>
      <w:r w:rsidRPr="00815883">
        <w:rPr>
          <w:rFonts w:ascii="Arial" w:hAnsi="Arial" w:cs="Arial"/>
          <w:b/>
          <w:bCs/>
          <w:sz w:val="28"/>
          <w:szCs w:val="28"/>
          <w:lang w:eastAsia="de-CH"/>
        </w:rPr>
        <w:t>Aufgabenstellung</w:t>
      </w:r>
    </w:p>
    <w:p w14:paraId="678BF22A" w14:textId="1C064B87" w:rsidR="00476561" w:rsidRPr="005D157A" w:rsidRDefault="00E57A97" w:rsidP="00476561">
      <w:pPr>
        <w:spacing w:before="360" w:after="120" w:line="240" w:lineRule="auto"/>
        <w:outlineLvl w:val="1"/>
        <w:rPr>
          <w:rFonts w:ascii="Arial" w:hAnsi="Arial" w:cs="Arial"/>
          <w:b/>
          <w:bCs/>
          <w:sz w:val="24"/>
          <w:szCs w:val="24"/>
          <w:lang w:eastAsia="de-CH"/>
        </w:rPr>
      </w:pPr>
      <w:bookmarkStart w:id="2" w:name="OLE_LINK1"/>
      <w:bookmarkStart w:id="3" w:name="OLE_LINK2"/>
      <w:r w:rsidRPr="005D157A">
        <w:rPr>
          <w:rFonts w:ascii="Arial" w:hAnsi="Arial" w:cs="Arial"/>
          <w:bCs/>
          <w:sz w:val="21"/>
          <w:szCs w:val="21"/>
          <w:lang w:eastAsia="de-CH"/>
        </w:rPr>
        <w:t xml:space="preserve">Durch die </w:t>
      </w:r>
      <w:ins w:id="4" w:author="Werlen Oliver I.BSCI.1801" w:date="2021-05-31T09:09:00Z">
        <w:r w:rsidR="003B78BC">
          <w:rPr>
            <w:rFonts w:ascii="Arial" w:hAnsi="Arial" w:cs="Arial"/>
            <w:bCs/>
            <w:sz w:val="21"/>
            <w:szCs w:val="21"/>
            <w:lang w:eastAsia="de-CH"/>
          </w:rPr>
          <w:t>p</w:t>
        </w:r>
      </w:ins>
      <w:del w:id="5" w:author="Werlen Oliver I.BSCI.1801" w:date="2021-05-31T09:09:00Z">
        <w:r w:rsidR="00660373" w:rsidRPr="005D157A" w:rsidDel="003B78BC">
          <w:rPr>
            <w:rFonts w:ascii="Arial" w:hAnsi="Arial" w:cs="Arial"/>
            <w:bCs/>
            <w:sz w:val="21"/>
            <w:szCs w:val="21"/>
            <w:lang w:eastAsia="de-CH"/>
          </w:rPr>
          <w:delText>P</w:delText>
        </w:r>
      </w:del>
      <w:r w:rsidR="00660373" w:rsidRPr="005D157A">
        <w:rPr>
          <w:rFonts w:ascii="Arial" w:hAnsi="Arial" w:cs="Arial"/>
          <w:bCs/>
          <w:sz w:val="21"/>
          <w:szCs w:val="21"/>
          <w:lang w:eastAsia="de-CH"/>
        </w:rPr>
        <w:t>rogressive Web App «</w:t>
      </w:r>
      <w:r w:rsidRPr="005D157A">
        <w:rPr>
          <w:rFonts w:ascii="Arial" w:hAnsi="Arial" w:cs="Arial"/>
          <w:bCs/>
          <w:sz w:val="21"/>
          <w:szCs w:val="21"/>
          <w:lang w:eastAsia="de-CH"/>
        </w:rPr>
        <w:t>JTI Pick-Up Station</w:t>
      </w:r>
      <w:r w:rsidR="00660373" w:rsidRPr="005D157A">
        <w:rPr>
          <w:rFonts w:ascii="Arial" w:hAnsi="Arial" w:cs="Arial"/>
          <w:bCs/>
          <w:sz w:val="21"/>
          <w:szCs w:val="21"/>
          <w:lang w:eastAsia="de-CH"/>
        </w:rPr>
        <w:t>»</w:t>
      </w:r>
      <w:r w:rsidRPr="005D157A">
        <w:rPr>
          <w:rFonts w:ascii="Arial" w:hAnsi="Arial" w:cs="Arial"/>
          <w:bCs/>
          <w:sz w:val="21"/>
          <w:szCs w:val="21"/>
          <w:lang w:eastAsia="de-CH"/>
        </w:rPr>
        <w:t xml:space="preserve"> ist es dem Kunden möglich, seine Ware bequem im Onlineshop zu bestellen und anschliessend direkt und ohne Wartezeit an der gewünschten Pick-Up Station abzuholen.</w:t>
      </w:r>
      <w:r w:rsidR="00660373" w:rsidRPr="005D157A">
        <w:rPr>
          <w:rFonts w:ascii="Arial" w:hAnsi="Arial" w:cs="Arial"/>
          <w:bCs/>
          <w:sz w:val="21"/>
          <w:szCs w:val="21"/>
          <w:lang w:eastAsia="de-CH"/>
        </w:rPr>
        <w:t xml:space="preserve"> Durch den Prototyp soll</w:t>
      </w:r>
      <w:r w:rsidR="0065475A">
        <w:rPr>
          <w:rFonts w:ascii="Arial" w:hAnsi="Arial" w:cs="Arial"/>
          <w:bCs/>
          <w:sz w:val="21"/>
          <w:szCs w:val="21"/>
          <w:lang w:eastAsia="de-CH"/>
        </w:rPr>
        <w:t>en</w:t>
      </w:r>
      <w:r w:rsidR="00660373" w:rsidRPr="005D157A">
        <w:rPr>
          <w:rFonts w:ascii="Arial" w:hAnsi="Arial" w:cs="Arial"/>
          <w:bCs/>
          <w:sz w:val="21"/>
          <w:szCs w:val="21"/>
          <w:lang w:eastAsia="de-CH"/>
        </w:rPr>
        <w:t xml:space="preserve"> die Funktionalität und Zweckmässigkeit dieses für die Firma neuen Absatzkanals aufgezeigt werden. </w:t>
      </w:r>
      <w:r w:rsidR="00437F94" w:rsidRPr="005D157A">
        <w:rPr>
          <w:rFonts w:ascii="Arial" w:hAnsi="Arial" w:cs="Arial"/>
          <w:bCs/>
          <w:sz w:val="21"/>
          <w:szCs w:val="21"/>
          <w:lang w:eastAsia="de-CH"/>
        </w:rPr>
        <w:t>Im besten Fall findet die Applikation nicht nur in der Schweiz Verwendung</w:t>
      </w:r>
      <w:r w:rsidR="00265DBB" w:rsidRPr="005D157A">
        <w:rPr>
          <w:rFonts w:ascii="Arial" w:hAnsi="Arial" w:cs="Arial"/>
          <w:bCs/>
          <w:sz w:val="21"/>
          <w:szCs w:val="21"/>
          <w:lang w:eastAsia="de-CH"/>
        </w:rPr>
        <w:t xml:space="preserve">, sondern wird von JTI auch in anderen Märkten weltweit eingesetzt. </w:t>
      </w:r>
      <w:r w:rsidR="0065475A">
        <w:rPr>
          <w:rFonts w:ascii="Arial" w:hAnsi="Arial" w:cs="Arial"/>
          <w:bCs/>
          <w:sz w:val="21"/>
          <w:szCs w:val="21"/>
          <w:lang w:eastAsia="de-CH"/>
        </w:rPr>
        <w:t>Das</w:t>
      </w:r>
      <w:r w:rsidR="0065475A" w:rsidRPr="005D157A">
        <w:rPr>
          <w:rFonts w:ascii="Arial" w:hAnsi="Arial" w:cs="Arial"/>
          <w:bCs/>
          <w:sz w:val="21"/>
          <w:szCs w:val="21"/>
          <w:lang w:eastAsia="de-CH"/>
        </w:rPr>
        <w:t xml:space="preserve"> </w:t>
      </w:r>
      <w:r w:rsidR="00437F94" w:rsidRPr="005D157A">
        <w:rPr>
          <w:rFonts w:ascii="Arial" w:hAnsi="Arial" w:cs="Arial"/>
          <w:bCs/>
          <w:sz w:val="21"/>
          <w:szCs w:val="21"/>
          <w:lang w:eastAsia="de-CH"/>
        </w:rPr>
        <w:t>Hauptaugenmerk der Arbeit lieg</w:t>
      </w:r>
      <w:r w:rsidR="0065475A">
        <w:rPr>
          <w:rFonts w:ascii="Arial" w:hAnsi="Arial" w:cs="Arial"/>
          <w:bCs/>
          <w:sz w:val="21"/>
          <w:szCs w:val="21"/>
          <w:lang w:eastAsia="de-CH"/>
        </w:rPr>
        <w:t>t</w:t>
      </w:r>
      <w:r w:rsidR="00437F94" w:rsidRPr="005D157A">
        <w:rPr>
          <w:rFonts w:ascii="Arial" w:hAnsi="Arial" w:cs="Arial"/>
          <w:bCs/>
          <w:sz w:val="21"/>
          <w:szCs w:val="21"/>
          <w:lang w:eastAsia="de-CH"/>
        </w:rPr>
        <w:t xml:space="preserve"> auf der Implementierung </w:t>
      </w:r>
      <w:r w:rsidR="00E86D49" w:rsidRPr="005D157A">
        <w:rPr>
          <w:rFonts w:ascii="Arial" w:hAnsi="Arial" w:cs="Arial"/>
          <w:bCs/>
          <w:sz w:val="21"/>
          <w:szCs w:val="21"/>
          <w:lang w:eastAsia="de-CH"/>
        </w:rPr>
        <w:t>eines Prototyps</w:t>
      </w:r>
      <w:r w:rsidR="00437F94" w:rsidRPr="005D157A">
        <w:rPr>
          <w:rFonts w:ascii="Arial" w:hAnsi="Arial" w:cs="Arial"/>
          <w:bCs/>
          <w:sz w:val="21"/>
          <w:szCs w:val="21"/>
          <w:lang w:eastAsia="de-CH"/>
        </w:rPr>
        <w:t xml:space="preserve"> mit den folgenden Schwerpunkten: Bestellung, Kauf, Nutzererfassung, Suche nach Pick-Up Stations und der Abholung an der Station. Bei der Nutzererfassung muss das Alter des Nutzers verifiziert werden. Die Lösung soll </w:t>
      </w:r>
      <w:r w:rsidR="00405A02" w:rsidRPr="005D157A">
        <w:rPr>
          <w:rFonts w:ascii="Arial" w:hAnsi="Arial" w:cs="Arial"/>
          <w:bCs/>
          <w:sz w:val="21"/>
          <w:szCs w:val="21"/>
          <w:lang w:eastAsia="de-CH"/>
        </w:rPr>
        <w:t>so weit</w:t>
      </w:r>
      <w:r w:rsidR="00437F94" w:rsidRPr="005D157A">
        <w:rPr>
          <w:rFonts w:ascii="Arial" w:hAnsi="Arial" w:cs="Arial"/>
          <w:bCs/>
          <w:sz w:val="21"/>
          <w:szCs w:val="21"/>
          <w:lang w:eastAsia="de-CH"/>
        </w:rPr>
        <w:t xml:space="preserve"> als möglich in die Projektpartner-Systeme integriert werden. </w:t>
      </w:r>
      <w:r w:rsidR="00265DBB" w:rsidRPr="005D157A">
        <w:rPr>
          <w:rFonts w:ascii="Arial" w:hAnsi="Arial" w:cs="Arial"/>
          <w:bCs/>
          <w:sz w:val="21"/>
          <w:szCs w:val="21"/>
          <w:lang w:eastAsia="de-CH"/>
        </w:rPr>
        <w:t xml:space="preserve">Hinzu kommt die Recherche von artverwandten Technologien und das Requirements Engineering. </w:t>
      </w:r>
      <w:r w:rsidR="00476561" w:rsidRPr="005D157A">
        <w:rPr>
          <w:rFonts w:ascii="Arial" w:hAnsi="Arial" w:cs="Arial"/>
          <w:bCs/>
          <w:sz w:val="21"/>
          <w:szCs w:val="21"/>
          <w:lang w:eastAsia="de-CH"/>
        </w:rPr>
        <w:t xml:space="preserve">Die BDA wird als interdisziplinäre Bachelorarbeit durchgeführt. </w:t>
      </w:r>
    </w:p>
    <w:bookmarkEnd w:id="2"/>
    <w:bookmarkEnd w:id="3"/>
    <w:p w14:paraId="18C49213" w14:textId="55EBFB9C" w:rsidR="002263FA" w:rsidRDefault="002263FA" w:rsidP="00E57A97">
      <w:pPr>
        <w:pStyle w:val="ListParagraph"/>
        <w:keepNext/>
        <w:numPr>
          <w:ilvl w:val="0"/>
          <w:numId w:val="43"/>
        </w:numPr>
        <w:spacing w:before="240" w:after="120" w:line="240" w:lineRule="auto"/>
        <w:outlineLvl w:val="1"/>
        <w:rPr>
          <w:rFonts w:ascii="Arial" w:hAnsi="Arial" w:cs="Arial"/>
          <w:b/>
          <w:bCs/>
          <w:sz w:val="28"/>
          <w:szCs w:val="28"/>
          <w:lang w:eastAsia="de-CH"/>
        </w:rPr>
      </w:pPr>
      <w:r w:rsidRPr="00815883">
        <w:rPr>
          <w:rFonts w:ascii="Arial" w:hAnsi="Arial" w:cs="Arial"/>
          <w:b/>
          <w:bCs/>
          <w:sz w:val="28"/>
          <w:szCs w:val="28"/>
          <w:lang w:eastAsia="de-CH"/>
        </w:rPr>
        <w:t>Lösungskonzept</w:t>
      </w:r>
    </w:p>
    <w:p w14:paraId="058DF8E3" w14:textId="77777777" w:rsidR="002335AB" w:rsidRPr="005D157A" w:rsidRDefault="000918D0" w:rsidP="002335AB">
      <w:pPr>
        <w:spacing w:before="120" w:line="240" w:lineRule="auto"/>
        <w:outlineLvl w:val="1"/>
        <w:rPr>
          <w:rFonts w:ascii="Arial" w:hAnsi="Arial" w:cs="Arial"/>
          <w:bCs/>
          <w:sz w:val="20"/>
          <w:lang w:eastAsia="de-CH"/>
        </w:rPr>
      </w:pPr>
      <w:r w:rsidRPr="005D157A">
        <w:rPr>
          <w:rFonts w:ascii="Arial" w:hAnsi="Arial" w:cs="Arial"/>
          <w:bCs/>
          <w:sz w:val="20"/>
          <w:lang w:eastAsia="de-CH"/>
        </w:rPr>
        <w:t xml:space="preserve">Das Lösungskonzept wurde in fünf Hauptpunkte aufgeteilt: </w:t>
      </w:r>
    </w:p>
    <w:p w14:paraId="56939A70" w14:textId="353F4E94" w:rsidR="00476561" w:rsidRPr="005D157A" w:rsidRDefault="000918D0" w:rsidP="002335AB">
      <w:pPr>
        <w:spacing w:before="120" w:line="240" w:lineRule="auto"/>
        <w:outlineLvl w:val="1"/>
        <w:rPr>
          <w:rFonts w:ascii="Arial" w:hAnsi="Arial" w:cs="Arial"/>
          <w:bCs/>
          <w:sz w:val="20"/>
          <w:lang w:eastAsia="de-CH"/>
        </w:rPr>
      </w:pPr>
      <w:r w:rsidRPr="00A32615">
        <w:rPr>
          <w:rFonts w:ascii="Arial" w:hAnsi="Arial" w:cs="Arial"/>
          <w:b/>
          <w:szCs w:val="22"/>
          <w:lang w:eastAsia="de-CH"/>
        </w:rPr>
        <w:t>Identifikation</w:t>
      </w:r>
      <w:r w:rsidR="002335AB" w:rsidRPr="00A32615">
        <w:rPr>
          <w:rFonts w:ascii="Arial" w:hAnsi="Arial" w:cs="Arial"/>
          <w:b/>
          <w:szCs w:val="22"/>
          <w:lang w:eastAsia="de-CH"/>
        </w:rPr>
        <w:t xml:space="preserve"> </w:t>
      </w:r>
      <w:r w:rsidR="002335AB" w:rsidRPr="005D157A">
        <w:rPr>
          <w:rFonts w:ascii="Arial" w:hAnsi="Arial" w:cs="Arial"/>
          <w:bCs/>
          <w:sz w:val="20"/>
          <w:lang w:eastAsia="de-CH"/>
        </w:rPr>
        <w:t xml:space="preserve">Bei der Identifikation muss sich ein Nutzer für die Applikation Registrieren und Einloggen können. Um die Applikation benutzen zu können, muss der Nutzer eine Altersverifikation durchführen. Vom Auftraggeber wird der Dienst «Jumio» bereitgestellt. Die Authentifizierung wird mittels JSON Web Token und Spring Security umgesetzt. </w:t>
      </w:r>
    </w:p>
    <w:p w14:paraId="7C1E6ABC" w14:textId="6AC3BAA1" w:rsidR="00476561" w:rsidRPr="005D157A" w:rsidRDefault="000918D0" w:rsidP="002335AB">
      <w:pPr>
        <w:spacing w:before="120" w:line="240" w:lineRule="auto"/>
        <w:outlineLvl w:val="1"/>
        <w:rPr>
          <w:rFonts w:ascii="Arial" w:hAnsi="Arial" w:cs="Arial"/>
          <w:bCs/>
          <w:sz w:val="20"/>
          <w:lang w:eastAsia="de-CH"/>
        </w:rPr>
      </w:pPr>
      <w:r w:rsidRPr="00A32615">
        <w:rPr>
          <w:rFonts w:ascii="Arial" w:hAnsi="Arial" w:cs="Arial"/>
          <w:b/>
          <w:szCs w:val="22"/>
          <w:lang w:eastAsia="de-CH"/>
        </w:rPr>
        <w:t>Bestellung</w:t>
      </w:r>
      <w:r w:rsidR="002335AB" w:rsidRPr="00A32615">
        <w:rPr>
          <w:rFonts w:ascii="Arial" w:hAnsi="Arial" w:cs="Arial"/>
          <w:b/>
          <w:szCs w:val="22"/>
          <w:lang w:eastAsia="de-CH"/>
        </w:rPr>
        <w:t xml:space="preserve"> </w:t>
      </w:r>
      <w:r w:rsidR="002335AB" w:rsidRPr="005D157A">
        <w:rPr>
          <w:rFonts w:ascii="Arial" w:hAnsi="Arial" w:cs="Arial"/>
          <w:bCs/>
          <w:sz w:val="20"/>
          <w:lang w:eastAsia="de-CH"/>
        </w:rPr>
        <w:t xml:space="preserve">Die Produkte des Auftraggebers müssen im Shop angezeigt werden und dem Warenkorb hinzugefügt werden. Es dürfen nur </w:t>
      </w:r>
      <w:r w:rsidR="00B652ED" w:rsidRPr="005D157A">
        <w:rPr>
          <w:rFonts w:ascii="Arial" w:hAnsi="Arial" w:cs="Arial"/>
          <w:bCs/>
          <w:sz w:val="20"/>
          <w:lang w:eastAsia="de-CH"/>
        </w:rPr>
        <w:t>v</w:t>
      </w:r>
      <w:r w:rsidR="002335AB" w:rsidRPr="005D157A">
        <w:rPr>
          <w:rFonts w:ascii="Arial" w:hAnsi="Arial" w:cs="Arial"/>
          <w:bCs/>
          <w:sz w:val="20"/>
          <w:lang w:eastAsia="de-CH"/>
        </w:rPr>
        <w:t xml:space="preserve">erfügbare Produkte hinzugefügt werden. </w:t>
      </w:r>
    </w:p>
    <w:p w14:paraId="778A2218" w14:textId="278F23F4" w:rsidR="00476561" w:rsidRPr="005D157A" w:rsidRDefault="000918D0" w:rsidP="002335AB">
      <w:pPr>
        <w:spacing w:before="120" w:line="240" w:lineRule="auto"/>
        <w:outlineLvl w:val="1"/>
        <w:rPr>
          <w:rFonts w:ascii="Arial" w:hAnsi="Arial" w:cs="Arial"/>
          <w:bCs/>
          <w:sz w:val="20"/>
          <w:lang w:eastAsia="de-CH"/>
        </w:rPr>
      </w:pPr>
      <w:r w:rsidRPr="00A32615">
        <w:rPr>
          <w:rFonts w:ascii="Arial" w:hAnsi="Arial" w:cs="Arial"/>
          <w:b/>
          <w:szCs w:val="22"/>
          <w:lang w:eastAsia="de-CH"/>
        </w:rPr>
        <w:t>Kauf</w:t>
      </w:r>
      <w:r w:rsidR="002335AB" w:rsidRPr="00A32615">
        <w:rPr>
          <w:rFonts w:ascii="Arial" w:hAnsi="Arial" w:cs="Arial"/>
          <w:b/>
          <w:szCs w:val="22"/>
          <w:lang w:eastAsia="de-CH"/>
        </w:rPr>
        <w:t xml:space="preserve"> </w:t>
      </w:r>
      <w:r w:rsidR="002335AB" w:rsidRPr="005D157A">
        <w:rPr>
          <w:rFonts w:ascii="Arial" w:hAnsi="Arial" w:cs="Arial"/>
          <w:bCs/>
          <w:sz w:val="20"/>
          <w:lang w:eastAsia="de-CH"/>
        </w:rPr>
        <w:t>Um eine Bestellung abschliessen zu können, ist die</w:t>
      </w:r>
      <w:r w:rsidR="00B652ED" w:rsidRPr="005D157A">
        <w:rPr>
          <w:rFonts w:ascii="Arial" w:hAnsi="Arial" w:cs="Arial"/>
          <w:bCs/>
          <w:sz w:val="20"/>
          <w:lang w:eastAsia="de-CH"/>
        </w:rPr>
        <w:t xml:space="preserve"> erfolgreiche</w:t>
      </w:r>
      <w:r w:rsidR="002335AB" w:rsidRPr="005D157A">
        <w:rPr>
          <w:rFonts w:ascii="Arial" w:hAnsi="Arial" w:cs="Arial"/>
          <w:bCs/>
          <w:sz w:val="20"/>
          <w:lang w:eastAsia="de-CH"/>
        </w:rPr>
        <w:t xml:space="preserve"> Bezahlung </w:t>
      </w:r>
      <w:r w:rsidR="00B652ED" w:rsidRPr="005D157A">
        <w:rPr>
          <w:rFonts w:ascii="Arial" w:hAnsi="Arial" w:cs="Arial"/>
          <w:bCs/>
          <w:sz w:val="20"/>
          <w:lang w:eastAsia="de-CH"/>
        </w:rPr>
        <w:t xml:space="preserve">nötig. Diese wird durch Six Payment abgewickelt. </w:t>
      </w:r>
    </w:p>
    <w:p w14:paraId="6BE44E6D" w14:textId="56950DE8" w:rsidR="000918D0" w:rsidRPr="005D157A" w:rsidRDefault="000918D0" w:rsidP="002335AB">
      <w:pPr>
        <w:spacing w:before="120" w:line="240" w:lineRule="auto"/>
        <w:outlineLvl w:val="1"/>
        <w:rPr>
          <w:rFonts w:ascii="Arial" w:hAnsi="Arial" w:cs="Arial"/>
          <w:bCs/>
          <w:sz w:val="20"/>
          <w:lang w:eastAsia="de-CH"/>
        </w:rPr>
      </w:pPr>
      <w:r w:rsidRPr="00A32615">
        <w:rPr>
          <w:rFonts w:ascii="Arial" w:hAnsi="Arial" w:cs="Arial"/>
          <w:b/>
          <w:szCs w:val="22"/>
          <w:lang w:eastAsia="de-CH"/>
        </w:rPr>
        <w:t>Pick-Up</w:t>
      </w:r>
      <w:r w:rsidR="00B652ED" w:rsidRPr="00A32615">
        <w:rPr>
          <w:rFonts w:ascii="Arial" w:hAnsi="Arial" w:cs="Arial"/>
          <w:b/>
          <w:szCs w:val="22"/>
          <w:lang w:eastAsia="de-CH"/>
        </w:rPr>
        <w:t xml:space="preserve"> </w:t>
      </w:r>
      <w:r w:rsidR="00B652ED" w:rsidRPr="005D157A">
        <w:rPr>
          <w:rFonts w:ascii="Arial" w:hAnsi="Arial" w:cs="Arial"/>
          <w:bCs/>
          <w:sz w:val="20"/>
          <w:lang w:eastAsia="de-CH"/>
        </w:rPr>
        <w:t xml:space="preserve">Um eine Bestellung abholen zu können, muss der QR-Code auf der entsprechenden Station mit der PWA eingelesen werden. Anschliessend </w:t>
      </w:r>
      <w:r w:rsidR="0065475A">
        <w:rPr>
          <w:rFonts w:ascii="Arial" w:hAnsi="Arial" w:cs="Arial"/>
          <w:bCs/>
          <w:sz w:val="20"/>
          <w:lang w:eastAsia="de-CH"/>
        </w:rPr>
        <w:t>werden</w:t>
      </w:r>
      <w:r w:rsidR="0065475A" w:rsidRPr="005D157A">
        <w:rPr>
          <w:rFonts w:ascii="Arial" w:hAnsi="Arial" w:cs="Arial"/>
          <w:bCs/>
          <w:sz w:val="20"/>
          <w:lang w:eastAsia="de-CH"/>
        </w:rPr>
        <w:t xml:space="preserve"> </w:t>
      </w:r>
      <w:r w:rsidR="00B652ED" w:rsidRPr="005D157A">
        <w:rPr>
          <w:rFonts w:ascii="Arial" w:hAnsi="Arial" w:cs="Arial"/>
          <w:bCs/>
          <w:sz w:val="20"/>
          <w:lang w:eastAsia="de-CH"/>
        </w:rPr>
        <w:t xml:space="preserve">die Produktnummer und die Produktanzahl auf die UART-Schnittstelle geschrieben und </w:t>
      </w:r>
      <w:r w:rsidR="00E86D49" w:rsidRPr="005D157A">
        <w:rPr>
          <w:rFonts w:ascii="Arial" w:hAnsi="Arial" w:cs="Arial"/>
          <w:bCs/>
          <w:sz w:val="20"/>
          <w:lang w:eastAsia="de-CH"/>
        </w:rPr>
        <w:t>weiterverarbeitet</w:t>
      </w:r>
      <w:r w:rsidR="00B652ED" w:rsidRPr="005D157A">
        <w:rPr>
          <w:rFonts w:ascii="Arial" w:hAnsi="Arial" w:cs="Arial"/>
          <w:bCs/>
          <w:sz w:val="20"/>
          <w:lang w:eastAsia="de-CH"/>
        </w:rPr>
        <w:t xml:space="preserve">. </w:t>
      </w:r>
    </w:p>
    <w:p w14:paraId="162B6A82" w14:textId="0D9A8244" w:rsidR="00835271" w:rsidRPr="005D157A" w:rsidRDefault="000918D0" w:rsidP="00835271">
      <w:pPr>
        <w:spacing w:before="120" w:line="240" w:lineRule="auto"/>
        <w:outlineLvl w:val="1"/>
        <w:rPr>
          <w:rFonts w:ascii="Arial" w:hAnsi="Arial" w:cs="Arial"/>
          <w:bCs/>
          <w:sz w:val="20"/>
          <w:lang w:eastAsia="de-CH"/>
        </w:rPr>
      </w:pPr>
      <w:r w:rsidRPr="00A32615">
        <w:rPr>
          <w:rFonts w:ascii="Arial" w:hAnsi="Arial" w:cs="Arial"/>
          <w:b/>
          <w:szCs w:val="22"/>
          <w:lang w:eastAsia="de-CH"/>
        </w:rPr>
        <w:t>Suche von Stations</w:t>
      </w:r>
      <w:r w:rsidR="00B652ED" w:rsidRPr="005D157A">
        <w:rPr>
          <w:rFonts w:ascii="Arial" w:hAnsi="Arial" w:cs="Arial"/>
          <w:b/>
          <w:szCs w:val="22"/>
          <w:lang w:eastAsia="de-CH"/>
        </w:rPr>
        <w:t xml:space="preserve"> </w:t>
      </w:r>
      <w:r w:rsidR="00B652ED" w:rsidRPr="005D157A">
        <w:rPr>
          <w:rFonts w:ascii="Arial" w:hAnsi="Arial" w:cs="Arial"/>
          <w:bCs/>
          <w:sz w:val="20"/>
          <w:lang w:eastAsia="de-CH"/>
        </w:rPr>
        <w:t xml:space="preserve">Die verfügbaren </w:t>
      </w:r>
      <w:r w:rsidR="00405A02" w:rsidRPr="005D157A">
        <w:rPr>
          <w:rFonts w:ascii="Arial" w:hAnsi="Arial" w:cs="Arial"/>
          <w:bCs/>
          <w:sz w:val="20"/>
          <w:lang w:eastAsia="de-CH"/>
        </w:rPr>
        <w:t xml:space="preserve">Pick-Up </w:t>
      </w:r>
      <w:r w:rsidR="00B652ED" w:rsidRPr="005D157A">
        <w:rPr>
          <w:rFonts w:ascii="Arial" w:hAnsi="Arial" w:cs="Arial"/>
          <w:bCs/>
          <w:sz w:val="20"/>
          <w:lang w:eastAsia="de-CH"/>
        </w:rPr>
        <w:t xml:space="preserve">Stations sollen auf der Karte dargestellt werden. Um eine Bestellung platzieren zu können, muss eine Station ausgewählt sein. Die Produktverfügbarkeit an einer Station wird aufgelistet. </w:t>
      </w:r>
    </w:p>
    <w:p w14:paraId="15296632" w14:textId="4E99B83F" w:rsidR="00744770" w:rsidRDefault="002263FA" w:rsidP="00805BF0">
      <w:pPr>
        <w:pStyle w:val="ListParagraph"/>
        <w:keepNext/>
        <w:numPr>
          <w:ilvl w:val="0"/>
          <w:numId w:val="43"/>
        </w:numPr>
        <w:spacing w:before="240" w:after="120" w:line="240" w:lineRule="auto"/>
        <w:ind w:left="425" w:hanging="425"/>
        <w:outlineLvl w:val="1"/>
        <w:rPr>
          <w:rFonts w:ascii="Arial" w:hAnsi="Arial" w:cs="Arial"/>
          <w:b/>
          <w:bCs/>
          <w:sz w:val="28"/>
          <w:szCs w:val="28"/>
          <w:lang w:eastAsia="de-CH"/>
        </w:rPr>
      </w:pPr>
      <w:r>
        <w:rPr>
          <w:rFonts w:ascii="Arial" w:hAnsi="Arial" w:cs="Arial"/>
          <w:b/>
          <w:bCs/>
          <w:sz w:val="28"/>
          <w:szCs w:val="28"/>
          <w:lang w:eastAsia="de-CH"/>
        </w:rPr>
        <w:lastRenderedPageBreak/>
        <w:t>Spezielle Herausforderungen</w:t>
      </w:r>
    </w:p>
    <w:p w14:paraId="6A45AF15" w14:textId="514E5451" w:rsidR="00744770" w:rsidRPr="005D157A" w:rsidRDefault="00835271" w:rsidP="00744770">
      <w:pPr>
        <w:spacing w:before="0" w:after="120" w:line="240" w:lineRule="auto"/>
        <w:outlineLvl w:val="1"/>
        <w:rPr>
          <w:rFonts w:ascii="Arial" w:hAnsi="Arial" w:cs="Arial"/>
          <w:bCs/>
          <w:sz w:val="20"/>
          <w:lang w:eastAsia="de-CH"/>
        </w:rPr>
      </w:pPr>
      <w:r w:rsidRPr="005D157A">
        <w:rPr>
          <w:rFonts w:ascii="Arial" w:hAnsi="Arial" w:cs="Arial"/>
          <w:bCs/>
          <w:sz w:val="20"/>
          <w:lang w:eastAsia="de-CH"/>
        </w:rPr>
        <w:t xml:space="preserve">Die grösste Herausforderung in diesem Projekt war die Kommunikation mit den 3rd Party </w:t>
      </w:r>
      <w:r w:rsidR="0065475A" w:rsidRPr="005D157A">
        <w:rPr>
          <w:rFonts w:ascii="Arial" w:hAnsi="Arial" w:cs="Arial"/>
          <w:bCs/>
          <w:sz w:val="20"/>
          <w:lang w:eastAsia="de-CH"/>
        </w:rPr>
        <w:t>APIs</w:t>
      </w:r>
      <w:r w:rsidRPr="005D157A">
        <w:rPr>
          <w:rFonts w:ascii="Arial" w:hAnsi="Arial" w:cs="Arial"/>
          <w:bCs/>
          <w:sz w:val="20"/>
          <w:lang w:eastAsia="de-CH"/>
        </w:rPr>
        <w:t xml:space="preserve"> von </w:t>
      </w:r>
      <w:proofErr w:type="spellStart"/>
      <w:r w:rsidRPr="005D157A">
        <w:rPr>
          <w:rFonts w:ascii="Arial" w:hAnsi="Arial" w:cs="Arial"/>
          <w:bCs/>
          <w:sz w:val="20"/>
          <w:lang w:eastAsia="de-CH"/>
        </w:rPr>
        <w:t>Jumio</w:t>
      </w:r>
      <w:proofErr w:type="spellEnd"/>
      <w:r w:rsidRPr="005D157A">
        <w:rPr>
          <w:rFonts w:ascii="Arial" w:hAnsi="Arial" w:cs="Arial"/>
          <w:bCs/>
          <w:sz w:val="20"/>
          <w:lang w:eastAsia="de-CH"/>
        </w:rPr>
        <w:t xml:space="preserve"> und Six Payment. Obschon die </w:t>
      </w:r>
      <w:r w:rsidR="0065475A" w:rsidRPr="005D157A">
        <w:rPr>
          <w:rFonts w:ascii="Arial" w:hAnsi="Arial" w:cs="Arial"/>
          <w:bCs/>
          <w:sz w:val="20"/>
          <w:lang w:eastAsia="de-CH"/>
        </w:rPr>
        <w:t>APIs</w:t>
      </w:r>
      <w:r w:rsidRPr="005D157A">
        <w:rPr>
          <w:rFonts w:ascii="Arial" w:hAnsi="Arial" w:cs="Arial"/>
          <w:bCs/>
          <w:sz w:val="20"/>
          <w:lang w:eastAsia="de-CH"/>
        </w:rPr>
        <w:t xml:space="preserve"> sehr gut dokumentiert sind, kam es hier zu Beginn durchgehend zu CORS (Cross-Origin-Ressource-Sharing) Problemen, deren Lösung sehr viel Zeit beanspruchte. Die zuerst umgesetzten Lösungsansätze, wie der Einsatz vom Angular Proxy, die Implementierung eines eigenen Proxies oder die Kommunikation via localhost waren dabei nicht von Erfolg gekrönt. Schlussendlich wurde das Backend als Proxy genutzt. Die resultierende Server-to-Server Kommunikation löste das CORS-Problem und ermöglichte </w:t>
      </w:r>
      <w:r w:rsidR="002C739A" w:rsidRPr="005D157A">
        <w:rPr>
          <w:rFonts w:ascii="Arial" w:hAnsi="Arial" w:cs="Arial"/>
          <w:bCs/>
          <w:sz w:val="20"/>
          <w:lang w:eastAsia="de-CH"/>
        </w:rPr>
        <w:t xml:space="preserve">die direkte Verarbeitung der Server Antworten im Backend. Hierzu zählte das Auslesen des Bezahlstatus oder der Altersverifikation. </w:t>
      </w:r>
    </w:p>
    <w:p w14:paraId="549B9E0D" w14:textId="16DD4D7A" w:rsidR="002C739A" w:rsidRPr="005D157A" w:rsidRDefault="002C739A" w:rsidP="00744770">
      <w:pPr>
        <w:spacing w:before="0" w:after="120" w:line="240" w:lineRule="auto"/>
        <w:outlineLvl w:val="1"/>
        <w:rPr>
          <w:rFonts w:ascii="Arial" w:hAnsi="Arial" w:cs="Arial"/>
          <w:bCs/>
          <w:sz w:val="20"/>
          <w:lang w:eastAsia="de-CH"/>
        </w:rPr>
      </w:pPr>
      <w:r w:rsidRPr="005D157A">
        <w:rPr>
          <w:rFonts w:ascii="Arial" w:hAnsi="Arial" w:cs="Arial"/>
          <w:bCs/>
          <w:sz w:val="20"/>
          <w:lang w:eastAsia="de-CH"/>
        </w:rPr>
        <w:t xml:space="preserve">Eine weitere Herausforderung war die bidirektionale Kommunikation zwischen Station und Backend. Die Station ist via Mobilfunknetz mit dem Internet verbunden. Das Mobilfunknetz unterstützt Portforwarding nicht, was den Einsatz von DNS-Diensten wie NoIP verunmöglicht. Nach einigen Recherchen </w:t>
      </w:r>
      <w:r w:rsidR="004919CA" w:rsidRPr="005D157A">
        <w:rPr>
          <w:rFonts w:ascii="Arial" w:hAnsi="Arial" w:cs="Arial"/>
          <w:bCs/>
          <w:sz w:val="20"/>
          <w:lang w:eastAsia="de-CH"/>
        </w:rPr>
        <w:t xml:space="preserve">wurde der Dienst «zerotier» gefunden. Dieser bietet eine Kombination zwischen VPN und SD-WAN an und entspricht exakt den benötigten Anforderungen. </w:t>
      </w:r>
    </w:p>
    <w:p w14:paraId="71DE3899" w14:textId="472DF6AB" w:rsidR="00744770" w:rsidRDefault="002263FA" w:rsidP="00805BF0">
      <w:pPr>
        <w:pStyle w:val="ListParagraph"/>
        <w:keepNext/>
        <w:numPr>
          <w:ilvl w:val="0"/>
          <w:numId w:val="43"/>
        </w:numPr>
        <w:spacing w:before="240" w:after="120" w:line="240" w:lineRule="auto"/>
        <w:ind w:left="425" w:hanging="425"/>
        <w:outlineLvl w:val="1"/>
        <w:rPr>
          <w:rFonts w:ascii="Arial" w:hAnsi="Arial" w:cs="Arial"/>
          <w:b/>
          <w:bCs/>
          <w:sz w:val="28"/>
          <w:szCs w:val="28"/>
          <w:lang w:eastAsia="de-CH"/>
        </w:rPr>
      </w:pPr>
      <w:r w:rsidRPr="00815883">
        <w:rPr>
          <w:rFonts w:ascii="Arial" w:hAnsi="Arial" w:cs="Arial"/>
          <w:b/>
          <w:bCs/>
          <w:sz w:val="28"/>
          <w:szCs w:val="28"/>
          <w:lang w:eastAsia="de-CH"/>
        </w:rPr>
        <w:t>Ergebnisse</w:t>
      </w:r>
    </w:p>
    <w:p w14:paraId="1FE9B783" w14:textId="77777777" w:rsidR="004919CA" w:rsidRPr="005D157A" w:rsidRDefault="004919CA" w:rsidP="004919CA">
      <w:pPr>
        <w:spacing w:before="120" w:line="240" w:lineRule="auto"/>
        <w:outlineLvl w:val="1"/>
        <w:rPr>
          <w:rFonts w:ascii="Arial" w:hAnsi="Arial" w:cs="Arial"/>
          <w:bCs/>
          <w:sz w:val="20"/>
          <w:lang w:eastAsia="de-CH"/>
        </w:rPr>
      </w:pPr>
      <w:r w:rsidRPr="005D157A">
        <w:rPr>
          <w:rFonts w:ascii="Arial" w:hAnsi="Arial" w:cs="Arial"/>
          <w:bCs/>
          <w:sz w:val="20"/>
          <w:lang w:eastAsia="de-CH"/>
        </w:rPr>
        <w:t xml:space="preserve">Im Rahmen der Bachelor-Diplomarbeit wurden die folgenden Erkenntnisse erarbeitet: </w:t>
      </w:r>
    </w:p>
    <w:p w14:paraId="6431D6E2" w14:textId="7B24470B" w:rsidR="004919CA" w:rsidRPr="005D157A" w:rsidRDefault="005D157A" w:rsidP="004919CA">
      <w:pPr>
        <w:spacing w:before="120" w:line="240" w:lineRule="auto"/>
        <w:outlineLvl w:val="1"/>
        <w:rPr>
          <w:rFonts w:ascii="Arial" w:hAnsi="Arial" w:cs="Arial"/>
          <w:bCs/>
          <w:sz w:val="20"/>
          <w:lang w:eastAsia="de-CH"/>
        </w:rPr>
      </w:pPr>
      <w:r w:rsidRPr="00A32615">
        <w:rPr>
          <w:noProof/>
          <w:lang w:eastAsia="de-CH"/>
        </w:rPr>
        <w:drawing>
          <wp:anchor distT="0" distB="0" distL="114300" distR="114300" simplePos="0" relativeHeight="251659264" behindDoc="1" locked="0" layoutInCell="1" allowOverlap="1" wp14:anchorId="2BD71663" wp14:editId="71F7E4AE">
            <wp:simplePos x="0" y="0"/>
            <wp:positionH relativeFrom="column">
              <wp:posOffset>2491545</wp:posOffset>
            </wp:positionH>
            <wp:positionV relativeFrom="paragraph">
              <wp:posOffset>150006</wp:posOffset>
            </wp:positionV>
            <wp:extent cx="3644265" cy="2813050"/>
            <wp:effectExtent l="0" t="0" r="635" b="6350"/>
            <wp:wrapTight wrapText="bothSides">
              <wp:wrapPolygon edited="0">
                <wp:start x="0" y="0"/>
                <wp:lineTo x="0" y="21551"/>
                <wp:lineTo x="21528" y="21551"/>
                <wp:lineTo x="21528"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644265" cy="2813050"/>
                    </a:xfrm>
                    <a:prstGeom prst="rect">
                      <a:avLst/>
                    </a:prstGeom>
                  </pic:spPr>
                </pic:pic>
              </a:graphicData>
            </a:graphic>
            <wp14:sizeRelH relativeFrom="margin">
              <wp14:pctWidth>0</wp14:pctWidth>
            </wp14:sizeRelH>
            <wp14:sizeRelV relativeFrom="margin">
              <wp14:pctHeight>0</wp14:pctHeight>
            </wp14:sizeRelV>
          </wp:anchor>
        </w:drawing>
      </w:r>
      <w:r w:rsidR="004919CA" w:rsidRPr="00A32615">
        <w:rPr>
          <w:rFonts w:ascii="Arial" w:hAnsi="Arial" w:cs="Arial"/>
          <w:b/>
          <w:szCs w:val="22"/>
          <w:lang w:eastAsia="de-CH"/>
        </w:rPr>
        <w:t xml:space="preserve">Progressive Web App «JTI Pick-Up Station»: </w:t>
      </w:r>
      <w:r w:rsidR="004919CA" w:rsidRPr="005D157A">
        <w:rPr>
          <w:rFonts w:ascii="Arial" w:hAnsi="Arial" w:cs="Arial"/>
          <w:bCs/>
          <w:sz w:val="20"/>
          <w:lang w:eastAsia="de-CH"/>
        </w:rPr>
        <w:t xml:space="preserve">Die Angular Applikation bietet die Schnittstelle zwischen Applikation und Anwender und entspricht Google’s Anforderungen zu Progressive Web Apps. </w:t>
      </w:r>
    </w:p>
    <w:p w14:paraId="670D8214" w14:textId="308A0558" w:rsidR="004919CA" w:rsidRPr="005D157A" w:rsidRDefault="004919CA" w:rsidP="00B652ED">
      <w:pPr>
        <w:spacing w:before="120" w:line="240" w:lineRule="auto"/>
        <w:outlineLvl w:val="1"/>
        <w:rPr>
          <w:rFonts w:ascii="Arial" w:hAnsi="Arial" w:cs="Arial"/>
          <w:bCs/>
          <w:sz w:val="20"/>
          <w:lang w:eastAsia="de-CH"/>
        </w:rPr>
      </w:pPr>
      <w:r w:rsidRPr="00A32615">
        <w:rPr>
          <w:rFonts w:ascii="Arial" w:hAnsi="Arial" w:cs="Arial"/>
          <w:b/>
          <w:szCs w:val="22"/>
          <w:lang w:eastAsia="de-CH"/>
        </w:rPr>
        <w:t xml:space="preserve">Backend-Applikation: </w:t>
      </w:r>
      <w:r w:rsidRPr="005D157A">
        <w:rPr>
          <w:rFonts w:ascii="Arial" w:hAnsi="Arial" w:cs="Arial"/>
          <w:bCs/>
          <w:sz w:val="20"/>
          <w:lang w:eastAsia="de-CH"/>
        </w:rPr>
        <w:t>D</w:t>
      </w:r>
      <w:r w:rsidR="00405A02" w:rsidRPr="005D157A">
        <w:rPr>
          <w:rFonts w:ascii="Arial" w:hAnsi="Arial" w:cs="Arial"/>
          <w:bCs/>
          <w:sz w:val="20"/>
          <w:lang w:eastAsia="de-CH"/>
        </w:rPr>
        <w:t>ie</w:t>
      </w:r>
      <w:r w:rsidRPr="005D157A">
        <w:rPr>
          <w:rFonts w:ascii="Arial" w:hAnsi="Arial" w:cs="Arial"/>
          <w:bCs/>
          <w:sz w:val="20"/>
          <w:lang w:eastAsia="de-CH"/>
        </w:rPr>
        <w:t xml:space="preserve"> Spring </w:t>
      </w:r>
      <w:r w:rsidR="00B652ED" w:rsidRPr="005D157A">
        <w:rPr>
          <w:rFonts w:ascii="Arial" w:hAnsi="Arial" w:cs="Arial"/>
          <w:bCs/>
          <w:sz w:val="20"/>
          <w:lang w:eastAsia="de-CH"/>
        </w:rPr>
        <w:t xml:space="preserve">Applikation </w:t>
      </w:r>
      <w:r w:rsidR="007A51EF" w:rsidRPr="005D157A">
        <w:rPr>
          <w:rFonts w:ascii="Arial" w:hAnsi="Arial" w:cs="Arial"/>
          <w:bCs/>
          <w:sz w:val="20"/>
          <w:lang w:eastAsia="de-CH"/>
        </w:rPr>
        <w:t>ist der Mittelpunkt</w:t>
      </w:r>
      <w:r w:rsidR="00B652ED" w:rsidRPr="005D157A">
        <w:rPr>
          <w:rFonts w:ascii="Arial" w:hAnsi="Arial" w:cs="Arial"/>
          <w:bCs/>
          <w:sz w:val="20"/>
          <w:lang w:eastAsia="de-CH"/>
        </w:rPr>
        <w:t xml:space="preserve"> </w:t>
      </w:r>
      <w:r w:rsidRPr="005D157A">
        <w:rPr>
          <w:rFonts w:ascii="Arial" w:hAnsi="Arial" w:cs="Arial"/>
          <w:bCs/>
          <w:sz w:val="20"/>
          <w:lang w:eastAsia="de-CH"/>
        </w:rPr>
        <w:t xml:space="preserve">des Projekts. Die REST-Schnittstelle ermöglicht das Abfragen, die Erstellung und die Bearbeitung von Daten. </w:t>
      </w:r>
      <w:r w:rsidR="007A51EF" w:rsidRPr="005D157A">
        <w:rPr>
          <w:rFonts w:ascii="Arial" w:hAnsi="Arial" w:cs="Arial"/>
          <w:bCs/>
          <w:sz w:val="20"/>
          <w:lang w:eastAsia="de-CH"/>
        </w:rPr>
        <w:t xml:space="preserve">Sie entspricht dem REST-Level 3 nach Richardson Maturity. </w:t>
      </w:r>
      <w:r w:rsidRPr="005D157A">
        <w:rPr>
          <w:rFonts w:ascii="Arial" w:hAnsi="Arial" w:cs="Arial"/>
          <w:bCs/>
          <w:sz w:val="20"/>
          <w:lang w:eastAsia="de-CH"/>
        </w:rPr>
        <w:t xml:space="preserve">Zugleich dient das Backend als Proxy zu 3rd Party </w:t>
      </w:r>
      <w:r w:rsidR="0065475A" w:rsidRPr="005D157A">
        <w:rPr>
          <w:rFonts w:ascii="Arial" w:hAnsi="Arial" w:cs="Arial"/>
          <w:bCs/>
          <w:sz w:val="20"/>
          <w:lang w:eastAsia="de-CH"/>
        </w:rPr>
        <w:t>APIs</w:t>
      </w:r>
      <w:r w:rsidRPr="005D157A">
        <w:rPr>
          <w:rFonts w:ascii="Arial" w:hAnsi="Arial" w:cs="Arial"/>
          <w:bCs/>
          <w:sz w:val="20"/>
          <w:lang w:eastAsia="de-CH"/>
        </w:rPr>
        <w:t xml:space="preserve">. Die Daten werden in einer </w:t>
      </w:r>
      <w:r w:rsidR="00405A02" w:rsidRPr="005D157A">
        <w:rPr>
          <w:rFonts w:ascii="Arial" w:hAnsi="Arial" w:cs="Arial"/>
          <w:bCs/>
          <w:sz w:val="20"/>
          <w:lang w:eastAsia="de-CH"/>
        </w:rPr>
        <w:t>relationalen Datenbank (</w:t>
      </w:r>
      <w:r w:rsidRPr="005D157A">
        <w:rPr>
          <w:rFonts w:ascii="Arial" w:hAnsi="Arial" w:cs="Arial"/>
          <w:bCs/>
          <w:sz w:val="20"/>
          <w:lang w:eastAsia="de-CH"/>
        </w:rPr>
        <w:t>MariaDB</w:t>
      </w:r>
      <w:r w:rsidR="00405A02" w:rsidRPr="005D157A">
        <w:rPr>
          <w:rFonts w:ascii="Arial" w:hAnsi="Arial" w:cs="Arial"/>
          <w:bCs/>
          <w:sz w:val="20"/>
          <w:lang w:eastAsia="de-CH"/>
        </w:rPr>
        <w:t>)</w:t>
      </w:r>
      <w:r w:rsidRPr="005D157A">
        <w:rPr>
          <w:rFonts w:ascii="Arial" w:hAnsi="Arial" w:cs="Arial"/>
          <w:bCs/>
          <w:sz w:val="20"/>
          <w:lang w:eastAsia="de-CH"/>
        </w:rPr>
        <w:t xml:space="preserve"> persistiert. </w:t>
      </w:r>
    </w:p>
    <w:p w14:paraId="2D19EA9E" w14:textId="1215C5AA" w:rsidR="007A51EF" w:rsidRDefault="004919CA" w:rsidP="00B652ED">
      <w:pPr>
        <w:spacing w:before="120" w:line="240" w:lineRule="auto"/>
        <w:outlineLvl w:val="1"/>
        <w:rPr>
          <w:rFonts w:ascii="Arial" w:hAnsi="Arial" w:cs="Arial"/>
          <w:bCs/>
          <w:sz w:val="20"/>
          <w:lang w:eastAsia="de-CH"/>
        </w:rPr>
      </w:pPr>
      <w:r w:rsidRPr="00A32615">
        <w:rPr>
          <w:rFonts w:ascii="Arial" w:hAnsi="Arial" w:cs="Arial"/>
          <w:b/>
          <w:szCs w:val="22"/>
          <w:lang w:eastAsia="de-CH"/>
        </w:rPr>
        <w:t xml:space="preserve">Endpoint zur Abholung auf Raspberry Pi mit Schnittstelle zu Elektrotechnik: </w:t>
      </w:r>
      <w:r w:rsidRPr="005D157A">
        <w:rPr>
          <w:rFonts w:ascii="Arial" w:hAnsi="Arial" w:cs="Arial"/>
          <w:bCs/>
          <w:sz w:val="20"/>
          <w:lang w:eastAsia="de-CH"/>
        </w:rPr>
        <w:t xml:space="preserve">Die leichtgewichtige Node.js Applikation dient als Schnittstelle zwischen Informatik und Elektrotechnik </w:t>
      </w:r>
      <w:r w:rsidR="007A51EF" w:rsidRPr="005D157A">
        <w:rPr>
          <w:rFonts w:ascii="Arial" w:hAnsi="Arial" w:cs="Arial"/>
          <w:bCs/>
          <w:sz w:val="20"/>
          <w:lang w:eastAsia="de-CH"/>
        </w:rPr>
        <w:t xml:space="preserve">via UART </w:t>
      </w:r>
      <w:r w:rsidRPr="005D157A">
        <w:rPr>
          <w:rFonts w:ascii="Arial" w:hAnsi="Arial" w:cs="Arial"/>
          <w:bCs/>
          <w:sz w:val="20"/>
          <w:lang w:eastAsia="de-CH"/>
        </w:rPr>
        <w:t xml:space="preserve">und kommuniziert mit dem Backend via REST. </w:t>
      </w:r>
    </w:p>
    <w:p w14:paraId="0FDA9B7C" w14:textId="77777777" w:rsidR="005D157A" w:rsidRDefault="005D157A" w:rsidP="00B652ED">
      <w:pPr>
        <w:spacing w:before="120" w:line="240" w:lineRule="auto"/>
        <w:outlineLvl w:val="1"/>
        <w:rPr>
          <w:rFonts w:ascii="Arial" w:hAnsi="Arial" w:cs="Arial"/>
          <w:b/>
          <w:sz w:val="20"/>
          <w:lang w:eastAsia="de-CH"/>
        </w:rPr>
      </w:pPr>
    </w:p>
    <w:p w14:paraId="68307759" w14:textId="6A606A4A" w:rsidR="00A32615" w:rsidRDefault="00A32615" w:rsidP="00B652ED">
      <w:pPr>
        <w:spacing w:before="120" w:line="240" w:lineRule="auto"/>
        <w:outlineLvl w:val="1"/>
        <w:rPr>
          <w:rFonts w:ascii="Arial" w:hAnsi="Arial" w:cs="Arial"/>
          <w:bCs/>
          <w:sz w:val="20"/>
          <w:lang w:eastAsia="de-CH"/>
        </w:rPr>
      </w:pPr>
      <w:r w:rsidRPr="005D157A">
        <w:rPr>
          <w:rFonts w:ascii="Arial" w:hAnsi="Arial" w:cs="Arial"/>
          <w:b/>
          <w:color w:val="000000" w:themeColor="text1"/>
          <w:szCs w:val="22"/>
          <w:lang w:eastAsia="de-CH"/>
        </w:rPr>
        <w:t>Infrastruktur</w:t>
      </w:r>
    </w:p>
    <w:p w14:paraId="4BD9740D" w14:textId="7D4DD2D3" w:rsidR="007A51EF" w:rsidRDefault="005D157A" w:rsidP="00B652ED">
      <w:pPr>
        <w:spacing w:before="120" w:line="240" w:lineRule="auto"/>
        <w:outlineLvl w:val="1"/>
        <w:rPr>
          <w:rFonts w:ascii="Arial" w:hAnsi="Arial" w:cs="Arial"/>
          <w:bCs/>
          <w:sz w:val="20"/>
          <w:lang w:eastAsia="de-CH"/>
        </w:rPr>
      </w:pPr>
      <w:r>
        <w:rPr>
          <w:rFonts w:ascii="Arial" w:hAnsi="Arial" w:cs="Arial"/>
          <w:bCs/>
          <w:noProof/>
          <w:sz w:val="20"/>
          <w:lang w:eastAsia="de-CH"/>
        </w:rPr>
        <w:drawing>
          <wp:anchor distT="0" distB="0" distL="114300" distR="114300" simplePos="0" relativeHeight="251660288" behindDoc="0" locked="0" layoutInCell="1" allowOverlap="1" wp14:anchorId="604AD62C" wp14:editId="2DEE5A45">
            <wp:simplePos x="0" y="0"/>
            <wp:positionH relativeFrom="column">
              <wp:posOffset>4823069</wp:posOffset>
            </wp:positionH>
            <wp:positionV relativeFrom="paragraph">
              <wp:posOffset>38100</wp:posOffset>
            </wp:positionV>
            <wp:extent cx="1113155" cy="1113155"/>
            <wp:effectExtent l="0" t="0" r="4445" b="4445"/>
            <wp:wrapTight wrapText="bothSides">
              <wp:wrapPolygon edited="0">
                <wp:start x="0" y="0"/>
                <wp:lineTo x="0" y="21440"/>
                <wp:lineTo x="21440" y="21440"/>
                <wp:lineTo x="21440" y="0"/>
                <wp:lineTo x="0" y="0"/>
              </wp:wrapPolygon>
            </wp:wrapTight>
            <wp:docPr id="2" name="Picture 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12"/>
                    <a:stretch>
                      <a:fillRect/>
                    </a:stretch>
                  </pic:blipFill>
                  <pic:spPr>
                    <a:xfrm>
                      <a:off x="0" y="0"/>
                      <a:ext cx="1113155" cy="1113155"/>
                    </a:xfrm>
                    <a:prstGeom prst="rect">
                      <a:avLst/>
                    </a:prstGeom>
                  </pic:spPr>
                </pic:pic>
              </a:graphicData>
            </a:graphic>
            <wp14:sizeRelH relativeFrom="margin">
              <wp14:pctWidth>0</wp14:pctWidth>
            </wp14:sizeRelH>
            <wp14:sizeRelV relativeFrom="margin">
              <wp14:pctHeight>0</wp14:pctHeight>
            </wp14:sizeRelV>
          </wp:anchor>
        </w:drawing>
      </w:r>
      <w:r w:rsidR="007A51EF" w:rsidRPr="005D157A">
        <w:rPr>
          <w:rFonts w:ascii="Arial" w:hAnsi="Arial" w:cs="Arial"/>
          <w:bCs/>
          <w:sz w:val="20"/>
          <w:lang w:eastAsia="de-CH"/>
        </w:rPr>
        <w:t>Die PWA sowie die Spring Applikation laufen auf virtuellen Maschinen im Enterpriselab. Sie befinden sich auf unterschiedlichen Hosts, die Kommunikation läuft via https. Der Zugriff auf die PWA wird durch einen reverse Proxy geschützt. Beide Applikation</w:t>
      </w:r>
      <w:r w:rsidR="0065475A">
        <w:rPr>
          <w:rFonts w:ascii="Arial" w:hAnsi="Arial" w:cs="Arial"/>
          <w:bCs/>
          <w:sz w:val="20"/>
          <w:lang w:eastAsia="de-CH"/>
        </w:rPr>
        <w:t>en</w:t>
      </w:r>
      <w:r w:rsidR="007A51EF" w:rsidRPr="005D157A">
        <w:rPr>
          <w:rFonts w:ascii="Arial" w:hAnsi="Arial" w:cs="Arial"/>
          <w:bCs/>
          <w:sz w:val="20"/>
          <w:lang w:eastAsia="de-CH"/>
        </w:rPr>
        <w:t xml:space="preserve"> laufen als Docker Container und lassen sich via CI/CD Pipeline automatisch deployen. </w:t>
      </w:r>
    </w:p>
    <w:p w14:paraId="1627861D" w14:textId="128248DE" w:rsidR="005D157A" w:rsidRDefault="005D157A" w:rsidP="00B652ED">
      <w:pPr>
        <w:spacing w:before="120" w:line="240" w:lineRule="auto"/>
        <w:outlineLvl w:val="1"/>
        <w:rPr>
          <w:rFonts w:ascii="Arial" w:hAnsi="Arial" w:cs="Arial"/>
          <w:bCs/>
          <w:sz w:val="20"/>
          <w:lang w:eastAsia="de-CH"/>
        </w:rPr>
      </w:pPr>
      <w:r>
        <w:rPr>
          <w:rFonts w:ascii="Arial" w:hAnsi="Arial" w:cs="Arial"/>
          <w:bCs/>
          <w:sz w:val="20"/>
          <w:lang w:eastAsia="de-CH"/>
        </w:rPr>
        <w:t xml:space="preserve">Die Applikation ist vom Internet aus erreichbar. </w:t>
      </w:r>
    </w:p>
    <w:p w14:paraId="14BA18F4" w14:textId="2A568D1A" w:rsidR="005D157A" w:rsidRDefault="005D157A" w:rsidP="00B652ED">
      <w:pPr>
        <w:spacing w:before="120" w:line="240" w:lineRule="auto"/>
        <w:outlineLvl w:val="1"/>
        <w:rPr>
          <w:rFonts w:ascii="Arial" w:hAnsi="Arial" w:cs="Arial"/>
          <w:bCs/>
          <w:sz w:val="20"/>
          <w:lang w:eastAsia="de-CH"/>
        </w:rPr>
      </w:pPr>
    </w:p>
    <w:p w14:paraId="4C1963A7" w14:textId="1506AD44" w:rsidR="005D157A" w:rsidRDefault="005D157A" w:rsidP="00B652ED">
      <w:pPr>
        <w:spacing w:before="120" w:line="240" w:lineRule="auto"/>
        <w:outlineLvl w:val="1"/>
        <w:rPr>
          <w:rFonts w:ascii="Arial" w:hAnsi="Arial" w:cs="Arial"/>
          <w:bCs/>
          <w:sz w:val="20"/>
          <w:lang w:eastAsia="de-CH"/>
        </w:rPr>
      </w:pPr>
    </w:p>
    <w:p w14:paraId="30B9D0D5" w14:textId="77777777" w:rsidR="005D157A" w:rsidRPr="005D157A" w:rsidRDefault="005D157A" w:rsidP="00B652ED">
      <w:pPr>
        <w:spacing w:before="120" w:line="240" w:lineRule="auto"/>
        <w:outlineLvl w:val="1"/>
        <w:rPr>
          <w:rFonts w:ascii="Arial" w:hAnsi="Arial" w:cs="Arial"/>
          <w:bCs/>
          <w:sz w:val="20"/>
          <w:lang w:eastAsia="de-CH"/>
        </w:rPr>
      </w:pPr>
    </w:p>
    <w:p w14:paraId="13A269D8" w14:textId="36F649C8" w:rsidR="00A32615" w:rsidRPr="005D157A" w:rsidRDefault="00A32615" w:rsidP="00B652ED">
      <w:pPr>
        <w:spacing w:before="120" w:line="240" w:lineRule="auto"/>
        <w:outlineLvl w:val="1"/>
        <w:rPr>
          <w:rFonts w:ascii="Arial" w:hAnsi="Arial" w:cs="Arial"/>
          <w:b/>
          <w:szCs w:val="22"/>
          <w:lang w:eastAsia="de-CH"/>
        </w:rPr>
      </w:pPr>
      <w:r w:rsidRPr="005D157A">
        <w:rPr>
          <w:rFonts w:ascii="Arial" w:hAnsi="Arial" w:cs="Arial"/>
          <w:b/>
          <w:szCs w:val="22"/>
          <w:lang w:eastAsia="de-CH"/>
        </w:rPr>
        <w:t>Identifikation</w:t>
      </w:r>
    </w:p>
    <w:p w14:paraId="5DB5E32B" w14:textId="148F1CD6" w:rsidR="00A32615" w:rsidRDefault="0065475A" w:rsidP="00B652ED">
      <w:pPr>
        <w:spacing w:before="120" w:line="240" w:lineRule="auto"/>
        <w:outlineLvl w:val="1"/>
        <w:rPr>
          <w:rFonts w:ascii="Arial" w:hAnsi="Arial" w:cs="Arial"/>
          <w:bCs/>
          <w:sz w:val="20"/>
          <w:lang w:eastAsia="de-CH"/>
        </w:rPr>
      </w:pPr>
      <w:r>
        <w:rPr>
          <w:rFonts w:ascii="Arial" w:hAnsi="Arial" w:cs="Arial"/>
          <w:bCs/>
          <w:sz w:val="20"/>
          <w:lang w:eastAsia="de-CH"/>
        </w:rPr>
        <w:t xml:space="preserve">Um </w:t>
      </w:r>
      <w:r w:rsidR="00ED3E0D" w:rsidRPr="005D157A">
        <w:rPr>
          <w:rFonts w:ascii="Arial" w:hAnsi="Arial" w:cs="Arial"/>
          <w:bCs/>
          <w:sz w:val="20"/>
          <w:lang w:eastAsia="de-CH"/>
        </w:rPr>
        <w:t xml:space="preserve">Bestellungen platzieren zu können, wird zwingend ein Account benötigt. Dieser wird erst durch eine erfolgreiche Altersverifikation aktiviert. Um die Altersverifikation durchzuführen, wird ein Request an das Backend gesendet. Dieses leitet die Anfrage an die Jumio-API weiter. Anschliessend wird der Redirect-Link zurückgegeben und im Frontend weitergeleitet. Nach dem Abschluss der Verifikation wird der Status an das Backend gesendet und entsprechend gehandelt. </w:t>
      </w:r>
    </w:p>
    <w:p w14:paraId="573F5A57" w14:textId="7B3457E0" w:rsidR="00A32615" w:rsidRPr="005D157A" w:rsidRDefault="005D157A" w:rsidP="00B652ED">
      <w:pPr>
        <w:spacing w:before="120" w:line="240" w:lineRule="auto"/>
        <w:outlineLvl w:val="1"/>
        <w:rPr>
          <w:rFonts w:ascii="Arial" w:hAnsi="Arial" w:cs="Arial"/>
          <w:b/>
          <w:szCs w:val="22"/>
          <w:lang w:eastAsia="de-CH"/>
        </w:rPr>
      </w:pPr>
      <w:r>
        <w:rPr>
          <w:rFonts w:ascii="Arial" w:hAnsi="Arial" w:cs="Arial"/>
          <w:b/>
          <w:szCs w:val="22"/>
          <w:lang w:eastAsia="de-CH"/>
        </w:rPr>
        <w:t xml:space="preserve">Suche von Station, </w:t>
      </w:r>
      <w:r w:rsidR="00A32615">
        <w:rPr>
          <w:rFonts w:ascii="Arial" w:hAnsi="Arial" w:cs="Arial"/>
          <w:b/>
          <w:szCs w:val="22"/>
          <w:lang w:eastAsia="de-CH"/>
        </w:rPr>
        <w:t>Bestellung</w:t>
      </w:r>
      <w:r>
        <w:rPr>
          <w:rFonts w:ascii="Arial" w:hAnsi="Arial" w:cs="Arial"/>
          <w:b/>
          <w:szCs w:val="22"/>
          <w:lang w:eastAsia="de-CH"/>
        </w:rPr>
        <w:t xml:space="preserve"> und Kauf</w:t>
      </w:r>
    </w:p>
    <w:p w14:paraId="55FE0B5B" w14:textId="0FC0F4E2" w:rsidR="00ED3E0D" w:rsidRDefault="00ED3E0D" w:rsidP="00B652ED">
      <w:pPr>
        <w:spacing w:before="120" w:line="240" w:lineRule="auto"/>
        <w:outlineLvl w:val="1"/>
        <w:rPr>
          <w:rFonts w:ascii="Arial" w:hAnsi="Arial" w:cs="Arial"/>
          <w:bCs/>
          <w:sz w:val="20"/>
          <w:lang w:eastAsia="de-CH"/>
        </w:rPr>
      </w:pPr>
      <w:r w:rsidRPr="005D157A">
        <w:rPr>
          <w:rFonts w:ascii="Arial" w:hAnsi="Arial" w:cs="Arial"/>
          <w:bCs/>
          <w:sz w:val="20"/>
          <w:lang w:eastAsia="de-CH"/>
        </w:rPr>
        <w:t>Bei erfolgreicher Verifikation kann sich der Nutzer nun anmelden und seine Bestellung platzieren. Dabei muss zuerst die gewünschte Station ausgewählt werden, ehe Produkte dem Warenkorb hinzugefügt werden können. Es wird bei den Produkt</w:t>
      </w:r>
      <w:r w:rsidR="00405A02" w:rsidRPr="005D157A">
        <w:rPr>
          <w:rFonts w:ascii="Arial" w:hAnsi="Arial" w:cs="Arial"/>
          <w:bCs/>
          <w:sz w:val="20"/>
          <w:lang w:eastAsia="de-CH"/>
        </w:rPr>
        <w:t>en</w:t>
      </w:r>
      <w:r w:rsidRPr="005D157A">
        <w:rPr>
          <w:rFonts w:ascii="Arial" w:hAnsi="Arial" w:cs="Arial"/>
          <w:bCs/>
          <w:sz w:val="20"/>
          <w:lang w:eastAsia="de-CH"/>
        </w:rPr>
        <w:t xml:space="preserve"> direkt die Verfügbarkeit an der Station angezeigt. Bei einem gültigen Warenkorb kann die Bestellung abgeschickt werden. </w:t>
      </w:r>
      <w:r w:rsidR="005959AD" w:rsidRPr="005D157A">
        <w:rPr>
          <w:rFonts w:ascii="Arial" w:hAnsi="Arial" w:cs="Arial"/>
          <w:bCs/>
          <w:sz w:val="20"/>
          <w:lang w:eastAsia="de-CH"/>
        </w:rPr>
        <w:t xml:space="preserve">Im Backend wird der Warenwert berechnet. </w:t>
      </w:r>
      <w:r w:rsidRPr="005D157A">
        <w:rPr>
          <w:rFonts w:ascii="Arial" w:hAnsi="Arial" w:cs="Arial"/>
          <w:bCs/>
          <w:sz w:val="20"/>
          <w:lang w:eastAsia="de-CH"/>
        </w:rPr>
        <w:t xml:space="preserve">Die folgende Bezahlung läuft identisch zur Altersverifikation ab. </w:t>
      </w:r>
      <w:r w:rsidR="000150EB" w:rsidRPr="005D157A">
        <w:rPr>
          <w:rFonts w:ascii="Arial" w:hAnsi="Arial" w:cs="Arial"/>
          <w:bCs/>
          <w:sz w:val="20"/>
          <w:lang w:eastAsia="de-CH"/>
        </w:rPr>
        <w:t xml:space="preserve">Nach der Bezahlung wird das Inventar der Station im Backend entsprechend angepasst. </w:t>
      </w:r>
    </w:p>
    <w:p w14:paraId="787F3294" w14:textId="13C47157" w:rsidR="005D157A" w:rsidRPr="005D157A" w:rsidRDefault="005D157A" w:rsidP="00B652ED">
      <w:pPr>
        <w:spacing w:before="120" w:line="240" w:lineRule="auto"/>
        <w:outlineLvl w:val="1"/>
        <w:rPr>
          <w:rFonts w:ascii="Arial" w:hAnsi="Arial" w:cs="Arial"/>
          <w:b/>
          <w:szCs w:val="22"/>
          <w:lang w:eastAsia="de-CH"/>
        </w:rPr>
      </w:pPr>
      <w:r>
        <w:rPr>
          <w:rFonts w:ascii="Arial" w:hAnsi="Arial" w:cs="Arial"/>
          <w:b/>
          <w:szCs w:val="22"/>
          <w:lang w:eastAsia="de-CH"/>
        </w:rPr>
        <w:t>Pick-Up und physische Station</w:t>
      </w:r>
    </w:p>
    <w:p w14:paraId="0EB55FE1" w14:textId="2A1BDDDB" w:rsidR="00ED3E0D" w:rsidRPr="005D157A" w:rsidRDefault="00ED3E0D" w:rsidP="00B652ED">
      <w:pPr>
        <w:spacing w:before="120" w:line="240" w:lineRule="auto"/>
        <w:outlineLvl w:val="1"/>
        <w:rPr>
          <w:rFonts w:ascii="Arial" w:hAnsi="Arial" w:cs="Arial"/>
          <w:bCs/>
          <w:sz w:val="20"/>
          <w:lang w:eastAsia="de-CH"/>
        </w:rPr>
      </w:pPr>
      <w:r w:rsidRPr="005D157A">
        <w:rPr>
          <w:rFonts w:ascii="Arial" w:hAnsi="Arial" w:cs="Arial"/>
          <w:bCs/>
          <w:sz w:val="20"/>
          <w:lang w:eastAsia="de-CH"/>
        </w:rPr>
        <w:t xml:space="preserve">Die bezahlten Bestellungen </w:t>
      </w:r>
      <w:r w:rsidR="005959AD" w:rsidRPr="005D157A">
        <w:rPr>
          <w:rFonts w:ascii="Arial" w:hAnsi="Arial" w:cs="Arial"/>
          <w:bCs/>
          <w:sz w:val="20"/>
          <w:lang w:eastAsia="de-CH"/>
        </w:rPr>
        <w:t xml:space="preserve">werden im Nutzerprofil angezeigt. Hier kann eine bestimmte Bestellung ausgewählt und anschliessend abgeholt werden. Zum Abholen ist das Einlesen des QR-Codes auf der Station nötig. Dieser liefert den Pick-Up Station Identifier. Basierend auf dem Pick-Up Token und dem Station Identifier können die bestellten Produkte an der jeweiligen Station ausgegeben werden. </w:t>
      </w:r>
    </w:p>
    <w:p w14:paraId="27900A06" w14:textId="09B1C3B2" w:rsidR="000150EB" w:rsidRPr="005D157A" w:rsidRDefault="00DF0A31" w:rsidP="00B652ED">
      <w:pPr>
        <w:spacing w:before="120" w:line="240" w:lineRule="auto"/>
        <w:outlineLvl w:val="1"/>
        <w:rPr>
          <w:rFonts w:ascii="Arial" w:hAnsi="Arial" w:cs="Arial"/>
          <w:bCs/>
          <w:sz w:val="20"/>
          <w:lang w:eastAsia="de-CH"/>
        </w:rPr>
      </w:pPr>
      <w:r w:rsidRPr="005D157A">
        <w:rPr>
          <w:rFonts w:ascii="Arial" w:hAnsi="Arial" w:cs="Arial"/>
          <w:bCs/>
          <w:sz w:val="20"/>
          <w:lang w:eastAsia="de-CH"/>
        </w:rPr>
        <w:t xml:space="preserve">Das Hinzufügen der </w:t>
      </w:r>
      <w:r w:rsidR="000150EB" w:rsidRPr="005D157A">
        <w:rPr>
          <w:rFonts w:ascii="Arial" w:hAnsi="Arial" w:cs="Arial"/>
          <w:bCs/>
          <w:sz w:val="20"/>
          <w:lang w:eastAsia="de-CH"/>
        </w:rPr>
        <w:t xml:space="preserve">Pick-Up </w:t>
      </w:r>
      <w:r w:rsidRPr="005D157A">
        <w:rPr>
          <w:rFonts w:ascii="Arial" w:hAnsi="Arial" w:cs="Arial"/>
          <w:bCs/>
          <w:sz w:val="20"/>
          <w:lang w:eastAsia="de-CH"/>
        </w:rPr>
        <w:t xml:space="preserve">Station wird von </w:t>
      </w:r>
      <w:r w:rsidR="000150EB" w:rsidRPr="005D157A">
        <w:rPr>
          <w:rFonts w:ascii="Arial" w:hAnsi="Arial" w:cs="Arial"/>
          <w:bCs/>
          <w:sz w:val="20"/>
          <w:lang w:eastAsia="de-CH"/>
        </w:rPr>
        <w:t xml:space="preserve">ihr </w:t>
      </w:r>
      <w:r w:rsidRPr="005D157A">
        <w:rPr>
          <w:rFonts w:ascii="Arial" w:hAnsi="Arial" w:cs="Arial"/>
          <w:bCs/>
          <w:sz w:val="20"/>
          <w:lang w:eastAsia="de-CH"/>
        </w:rPr>
        <w:t xml:space="preserve">selbst initiiert. Beim Starten der Applikation sendet die </w:t>
      </w:r>
      <w:r w:rsidR="000150EB" w:rsidRPr="005D157A">
        <w:rPr>
          <w:rFonts w:ascii="Arial" w:hAnsi="Arial" w:cs="Arial"/>
          <w:bCs/>
          <w:sz w:val="20"/>
          <w:lang w:eastAsia="de-CH"/>
        </w:rPr>
        <w:t>Station eine Anfrage an das Backend. Entscheidend dabei ist die URL, bzw. die IP-Adresse. Existiert diese bereits in der Datenbank, wird sie zurückgegeben. Alternativ wird eine neue Station mit einem zufälligen Namen erstellt. Diese Station ist noch nicht initialisiert und kann im Frontend vo</w:t>
      </w:r>
      <w:r w:rsidR="00405A02" w:rsidRPr="005D157A">
        <w:rPr>
          <w:rFonts w:ascii="Arial" w:hAnsi="Arial" w:cs="Arial"/>
          <w:bCs/>
          <w:sz w:val="20"/>
          <w:lang w:eastAsia="de-CH"/>
        </w:rPr>
        <w:t>m</w:t>
      </w:r>
      <w:r w:rsidR="000150EB" w:rsidRPr="005D157A">
        <w:rPr>
          <w:rFonts w:ascii="Arial" w:hAnsi="Arial" w:cs="Arial"/>
          <w:bCs/>
          <w:sz w:val="20"/>
          <w:lang w:eastAsia="de-CH"/>
        </w:rPr>
        <w:t xml:space="preserve"> Administrator konfiguriert werden. Dazu gehört das Setzen vom Namen, Beschreibung aber auch der Koordinaten. Bei jedem Start oder dem Öffnen der Nachfüllklappe der Station wird ein</w:t>
      </w:r>
      <w:r w:rsidR="00405A02" w:rsidRPr="005D157A">
        <w:rPr>
          <w:rFonts w:ascii="Arial" w:hAnsi="Arial" w:cs="Arial"/>
          <w:bCs/>
          <w:sz w:val="20"/>
          <w:lang w:eastAsia="de-CH"/>
        </w:rPr>
        <w:t>e</w:t>
      </w:r>
      <w:r w:rsidR="000150EB" w:rsidRPr="005D157A">
        <w:rPr>
          <w:rFonts w:ascii="Arial" w:hAnsi="Arial" w:cs="Arial"/>
          <w:bCs/>
          <w:sz w:val="20"/>
          <w:lang w:eastAsia="de-CH"/>
        </w:rPr>
        <w:t xml:space="preserve"> Invent</w:t>
      </w:r>
      <w:r w:rsidR="00405A02" w:rsidRPr="005D157A">
        <w:rPr>
          <w:rFonts w:ascii="Arial" w:hAnsi="Arial" w:cs="Arial"/>
          <w:bCs/>
          <w:sz w:val="20"/>
          <w:lang w:eastAsia="de-CH"/>
        </w:rPr>
        <w:t>u</w:t>
      </w:r>
      <w:r w:rsidR="000150EB" w:rsidRPr="005D157A">
        <w:rPr>
          <w:rFonts w:ascii="Arial" w:hAnsi="Arial" w:cs="Arial"/>
          <w:bCs/>
          <w:sz w:val="20"/>
          <w:lang w:eastAsia="de-CH"/>
        </w:rPr>
        <w:t xml:space="preserve">r durchgeführt. Auch dieses wird an die Station gesendet. Nur wenn sich etwas geändert hat, wird ein Update durchgeführt. </w:t>
      </w:r>
      <w:r w:rsidR="00372F46" w:rsidRPr="005D157A">
        <w:rPr>
          <w:rFonts w:ascii="Arial" w:hAnsi="Arial" w:cs="Arial"/>
          <w:bCs/>
          <w:sz w:val="20"/>
          <w:lang w:eastAsia="de-CH"/>
        </w:rPr>
        <w:t xml:space="preserve">Grundsätzlich wird das Inventar vom Backend </w:t>
      </w:r>
      <w:r w:rsidR="00405A02" w:rsidRPr="005D157A">
        <w:rPr>
          <w:rFonts w:ascii="Arial" w:hAnsi="Arial" w:cs="Arial"/>
          <w:bCs/>
          <w:sz w:val="20"/>
          <w:lang w:eastAsia="de-CH"/>
        </w:rPr>
        <w:t>verwaltet</w:t>
      </w:r>
      <w:r w:rsidR="00372F46" w:rsidRPr="005D157A">
        <w:rPr>
          <w:rFonts w:ascii="Arial" w:hAnsi="Arial" w:cs="Arial"/>
          <w:bCs/>
          <w:sz w:val="20"/>
          <w:lang w:eastAsia="de-CH"/>
        </w:rPr>
        <w:t>, da das Erstellen eine</w:t>
      </w:r>
      <w:r w:rsidR="005E63F7" w:rsidRPr="005D157A">
        <w:rPr>
          <w:rFonts w:ascii="Arial" w:hAnsi="Arial" w:cs="Arial"/>
          <w:bCs/>
          <w:sz w:val="20"/>
          <w:lang w:eastAsia="de-CH"/>
        </w:rPr>
        <w:t>r</w:t>
      </w:r>
      <w:r w:rsidR="00372F46" w:rsidRPr="005D157A">
        <w:rPr>
          <w:rFonts w:ascii="Arial" w:hAnsi="Arial" w:cs="Arial"/>
          <w:bCs/>
          <w:sz w:val="20"/>
          <w:lang w:eastAsia="de-CH"/>
        </w:rPr>
        <w:t xml:space="preserve"> vollständige</w:t>
      </w:r>
      <w:r w:rsidR="005E63F7" w:rsidRPr="005D157A">
        <w:rPr>
          <w:rFonts w:ascii="Arial" w:hAnsi="Arial" w:cs="Arial"/>
          <w:bCs/>
          <w:sz w:val="20"/>
          <w:lang w:eastAsia="de-CH"/>
        </w:rPr>
        <w:t>n</w:t>
      </w:r>
      <w:r w:rsidR="00372F46" w:rsidRPr="005D157A">
        <w:rPr>
          <w:rFonts w:ascii="Arial" w:hAnsi="Arial" w:cs="Arial"/>
          <w:bCs/>
          <w:sz w:val="20"/>
          <w:lang w:eastAsia="de-CH"/>
        </w:rPr>
        <w:t xml:space="preserve"> Invent</w:t>
      </w:r>
      <w:r w:rsidR="005E63F7" w:rsidRPr="005D157A">
        <w:rPr>
          <w:rFonts w:ascii="Arial" w:hAnsi="Arial" w:cs="Arial"/>
          <w:bCs/>
          <w:sz w:val="20"/>
          <w:lang w:eastAsia="de-CH"/>
        </w:rPr>
        <w:t>u</w:t>
      </w:r>
      <w:r w:rsidR="00372F46" w:rsidRPr="005D157A">
        <w:rPr>
          <w:rFonts w:ascii="Arial" w:hAnsi="Arial" w:cs="Arial"/>
          <w:bCs/>
          <w:sz w:val="20"/>
          <w:lang w:eastAsia="de-CH"/>
        </w:rPr>
        <w:t xml:space="preserve">r nur im Ausnahmefall durchgeführt wird. </w:t>
      </w:r>
    </w:p>
    <w:p w14:paraId="581B0F74" w14:textId="773E9336" w:rsidR="00744770" w:rsidRDefault="00744770" w:rsidP="00341F3B">
      <w:pPr>
        <w:pStyle w:val="ListParagraph"/>
        <w:keepNext/>
        <w:numPr>
          <w:ilvl w:val="0"/>
          <w:numId w:val="43"/>
        </w:numPr>
        <w:spacing w:before="240" w:after="120" w:line="240" w:lineRule="auto"/>
        <w:ind w:left="425" w:hanging="425"/>
        <w:outlineLvl w:val="1"/>
        <w:rPr>
          <w:rFonts w:ascii="Arial" w:hAnsi="Arial" w:cs="Arial"/>
          <w:b/>
          <w:bCs/>
          <w:sz w:val="28"/>
          <w:szCs w:val="28"/>
          <w:lang w:eastAsia="de-CH"/>
        </w:rPr>
      </w:pPr>
      <w:r w:rsidRPr="00805BF0">
        <w:rPr>
          <w:rFonts w:ascii="Arial" w:hAnsi="Arial" w:cs="Arial"/>
          <w:b/>
          <w:bCs/>
          <w:sz w:val="28"/>
          <w:szCs w:val="28"/>
          <w:lang w:eastAsia="de-CH"/>
        </w:rPr>
        <w:t>Ausblick</w:t>
      </w:r>
    </w:p>
    <w:p w14:paraId="4D428ED6" w14:textId="4E08EB73" w:rsidR="00DF0A31" w:rsidRPr="005D157A" w:rsidRDefault="00DF0A31" w:rsidP="00805BF0">
      <w:pPr>
        <w:spacing w:before="0" w:after="120" w:line="240" w:lineRule="auto"/>
        <w:outlineLvl w:val="1"/>
        <w:rPr>
          <w:rFonts w:ascii="Arial" w:hAnsi="Arial" w:cs="Arial"/>
          <w:bCs/>
          <w:sz w:val="20"/>
          <w:lang w:eastAsia="de-CH"/>
        </w:rPr>
      </w:pPr>
      <w:r w:rsidRPr="005D157A">
        <w:rPr>
          <w:rFonts w:ascii="Arial" w:hAnsi="Arial" w:cs="Arial"/>
          <w:bCs/>
          <w:sz w:val="20"/>
          <w:lang w:eastAsia="de-CH"/>
        </w:rPr>
        <w:t xml:space="preserve">Die Bachelordiplomarbeit zeigt auf, dass der Absatzkanal für die Japan Tobacco AG auf diese Art und Weise </w:t>
      </w:r>
      <w:del w:id="6" w:author="Werlen Oliver I.BSCI.1801" w:date="2021-06-02T14:16:00Z">
        <w:r w:rsidRPr="005D157A" w:rsidDel="008A5A58">
          <w:rPr>
            <w:rFonts w:ascii="Arial" w:hAnsi="Arial" w:cs="Arial"/>
            <w:bCs/>
            <w:sz w:val="20"/>
            <w:lang w:eastAsia="de-CH"/>
          </w:rPr>
          <w:delText xml:space="preserve">entwickelbar </w:delText>
        </w:r>
      </w:del>
      <w:ins w:id="7" w:author="Werlen Oliver I.BSCI.1801" w:date="2021-06-02T14:16:00Z">
        <w:r w:rsidR="008A5A58">
          <w:rPr>
            <w:rFonts w:ascii="Arial" w:hAnsi="Arial" w:cs="Arial"/>
            <w:bCs/>
            <w:sz w:val="20"/>
            <w:lang w:eastAsia="de-CH"/>
          </w:rPr>
          <w:t>erschliessbar</w:t>
        </w:r>
        <w:r w:rsidR="008A5A58" w:rsidRPr="005D157A">
          <w:rPr>
            <w:rFonts w:ascii="Arial" w:hAnsi="Arial" w:cs="Arial"/>
            <w:bCs/>
            <w:sz w:val="20"/>
            <w:lang w:eastAsia="de-CH"/>
          </w:rPr>
          <w:t xml:space="preserve"> </w:t>
        </w:r>
      </w:ins>
      <w:r w:rsidRPr="005D157A">
        <w:rPr>
          <w:rFonts w:ascii="Arial" w:hAnsi="Arial" w:cs="Arial"/>
          <w:bCs/>
          <w:sz w:val="20"/>
          <w:lang w:eastAsia="de-CH"/>
        </w:rPr>
        <w:t xml:space="preserve">ist. Die gewünschten Dienste lassen sich integrieren, die rechtlichen Anforderungen an den Verkauf von Tabakprodukten einhalten. </w:t>
      </w:r>
    </w:p>
    <w:p w14:paraId="305E7AE4" w14:textId="2C1166C5" w:rsidR="00C60C55" w:rsidRPr="005D157A" w:rsidRDefault="005959AD" w:rsidP="00805BF0">
      <w:pPr>
        <w:spacing w:before="0" w:after="120" w:line="240" w:lineRule="auto"/>
        <w:outlineLvl w:val="1"/>
        <w:rPr>
          <w:rFonts w:ascii="Arial" w:hAnsi="Arial" w:cs="Arial"/>
          <w:bCs/>
          <w:sz w:val="20"/>
          <w:lang w:eastAsia="de-CH"/>
        </w:rPr>
      </w:pPr>
      <w:r w:rsidRPr="005D157A">
        <w:rPr>
          <w:rFonts w:ascii="Arial" w:hAnsi="Arial" w:cs="Arial"/>
          <w:bCs/>
          <w:sz w:val="20"/>
          <w:lang w:eastAsia="de-CH"/>
        </w:rPr>
        <w:t xml:space="preserve">In diesem Projekt wurde das Vorgehen als Prototyp umgesetzt. Die Entwicklungstätigkeiten wurden entsprechend priorisiert, wobei das </w:t>
      </w:r>
      <w:r w:rsidR="005C7649">
        <w:rPr>
          <w:rFonts w:ascii="Arial" w:hAnsi="Arial" w:cs="Arial"/>
          <w:bCs/>
          <w:sz w:val="20"/>
          <w:lang w:eastAsia="de-CH"/>
        </w:rPr>
        <w:t>automatisierte T</w:t>
      </w:r>
      <w:r w:rsidRPr="005D157A">
        <w:rPr>
          <w:rFonts w:ascii="Arial" w:hAnsi="Arial" w:cs="Arial"/>
          <w:bCs/>
          <w:sz w:val="20"/>
          <w:lang w:eastAsia="de-CH"/>
        </w:rPr>
        <w:t xml:space="preserve">esting dieser Strategie zum Opfer fiel. </w:t>
      </w:r>
      <w:r w:rsidR="005C7649">
        <w:rPr>
          <w:rFonts w:ascii="Arial" w:hAnsi="Arial" w:cs="Arial"/>
          <w:bCs/>
          <w:sz w:val="20"/>
          <w:lang w:eastAsia="de-CH"/>
        </w:rPr>
        <w:t xml:space="preserve">Dennoch ist die Applikation manuell getestet worden. </w:t>
      </w:r>
      <w:r w:rsidR="00206794" w:rsidRPr="005D157A">
        <w:rPr>
          <w:rFonts w:ascii="Arial" w:hAnsi="Arial" w:cs="Arial"/>
          <w:bCs/>
          <w:sz w:val="20"/>
          <w:lang w:eastAsia="de-CH"/>
        </w:rPr>
        <w:t xml:space="preserve">Um ein späteres Refactoring zu vereinfachen, müssen automatisierte Unit- und Integrationstests implementiert werden. Es sollten den CI/CD Pipelines entsprechende Testing Pipelines hinzugefügt werden. Zudem sollte ein Test- und Entwicklungsumgebung bereitgestellt werden. </w:t>
      </w:r>
    </w:p>
    <w:p w14:paraId="5FEC1CA5" w14:textId="27C0D794" w:rsidR="00DF0A31" w:rsidRPr="005D157A" w:rsidRDefault="00DF0A31" w:rsidP="00805BF0">
      <w:pPr>
        <w:spacing w:before="0" w:after="120" w:line="240" w:lineRule="auto"/>
        <w:outlineLvl w:val="1"/>
        <w:rPr>
          <w:rFonts w:ascii="Arial" w:hAnsi="Arial" w:cs="Arial"/>
          <w:bCs/>
          <w:sz w:val="20"/>
          <w:lang w:eastAsia="de-CH"/>
        </w:rPr>
      </w:pPr>
      <w:r w:rsidRPr="005D157A">
        <w:rPr>
          <w:rFonts w:ascii="Arial" w:hAnsi="Arial" w:cs="Arial"/>
          <w:bCs/>
          <w:sz w:val="20"/>
          <w:lang w:eastAsia="de-CH"/>
        </w:rPr>
        <w:t xml:space="preserve">Die Usability wurde nur mit sehr wenigen Nutzern getestet. Ein Testing mit einer breiten Nutzergruppe wäre sehr aufschlussreich und würde aufzeigen, wo nacharbeitet geleistet werden muss. </w:t>
      </w:r>
      <w:r w:rsidR="00ED70A7" w:rsidRPr="005D157A">
        <w:rPr>
          <w:rFonts w:ascii="Arial" w:hAnsi="Arial" w:cs="Arial"/>
          <w:bCs/>
          <w:sz w:val="20"/>
          <w:lang w:eastAsia="de-CH"/>
        </w:rPr>
        <w:t xml:space="preserve">Die Applikation ist momentan nur in Deutsch verfügbar. Es müssten entsprechende Versionen für andere Sprachen erstellt werden, damit die Applikation international genutzt werden kann. </w:t>
      </w:r>
    </w:p>
    <w:p w14:paraId="75A2FAB4" w14:textId="3ACCBF4F" w:rsidR="00805BF0" w:rsidRPr="005D157A" w:rsidRDefault="00206794" w:rsidP="000150EB">
      <w:pPr>
        <w:spacing w:before="0" w:after="120" w:line="240" w:lineRule="auto"/>
        <w:outlineLvl w:val="1"/>
        <w:rPr>
          <w:rFonts w:ascii="Arial" w:hAnsi="Arial" w:cs="Arial"/>
          <w:bCs/>
          <w:sz w:val="20"/>
          <w:lang w:eastAsia="de-CH"/>
        </w:rPr>
      </w:pPr>
      <w:r w:rsidRPr="005D157A">
        <w:rPr>
          <w:rFonts w:ascii="Arial" w:hAnsi="Arial" w:cs="Arial"/>
          <w:bCs/>
          <w:sz w:val="20"/>
          <w:lang w:eastAsia="de-CH"/>
        </w:rPr>
        <w:t>Damit die Applikation besser Skalieren kann, wäre ein Deployment auf ein</w:t>
      </w:r>
      <w:r w:rsidR="00405A02" w:rsidRPr="005D157A">
        <w:rPr>
          <w:rFonts w:ascii="Arial" w:hAnsi="Arial" w:cs="Arial"/>
          <w:bCs/>
          <w:sz w:val="20"/>
          <w:lang w:eastAsia="de-CH"/>
        </w:rPr>
        <w:t>en</w:t>
      </w:r>
      <w:r w:rsidRPr="005D157A">
        <w:rPr>
          <w:rFonts w:ascii="Arial" w:hAnsi="Arial" w:cs="Arial"/>
          <w:bCs/>
          <w:sz w:val="20"/>
          <w:lang w:eastAsia="de-CH"/>
        </w:rPr>
        <w:t xml:space="preserve"> Kubernetes Cluster sehr zu empfehlen. Die Applikationen liegen bereits als Docker-Container vor, der Aufwand wäre entsprechend gering</w:t>
      </w:r>
      <w:r w:rsidR="005D157A">
        <w:rPr>
          <w:rFonts w:ascii="Arial" w:hAnsi="Arial" w:cs="Arial"/>
          <w:bCs/>
          <w:sz w:val="20"/>
          <w:lang w:eastAsia="de-CH"/>
        </w:rPr>
        <w:t xml:space="preserve">. </w:t>
      </w:r>
    </w:p>
    <w:p w14:paraId="68D237FD" w14:textId="0F1D14A0" w:rsidR="00805BF0" w:rsidRPr="00805BF0" w:rsidRDefault="00805BF0" w:rsidP="00805BF0">
      <w:pPr>
        <w:keepNext/>
        <w:spacing w:before="240" w:after="120" w:line="240" w:lineRule="auto"/>
        <w:outlineLvl w:val="1"/>
        <w:rPr>
          <w:rFonts w:ascii="Arial" w:hAnsi="Arial" w:cs="Arial"/>
          <w:b/>
          <w:bCs/>
          <w:sz w:val="28"/>
          <w:szCs w:val="28"/>
          <w:lang w:eastAsia="de-CH"/>
        </w:rPr>
      </w:pPr>
    </w:p>
    <w:sectPr w:rsidR="00805BF0" w:rsidRPr="00805BF0" w:rsidSect="00660D5E">
      <w:headerReference w:type="default" r:id="rId13"/>
      <w:footerReference w:type="default" r:id="rId14"/>
      <w:type w:val="continuous"/>
      <w:pgSz w:w="11906" w:h="16838" w:code="9"/>
      <w:pgMar w:top="2296" w:right="1021" w:bottom="1633"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76982" w14:textId="77777777" w:rsidR="00527449" w:rsidRPr="009A2DF6" w:rsidRDefault="00527449">
      <w:r w:rsidRPr="009A2DF6">
        <w:separator/>
      </w:r>
    </w:p>
  </w:endnote>
  <w:endnote w:type="continuationSeparator" w:id="0">
    <w:p w14:paraId="19F020D9" w14:textId="77777777" w:rsidR="00527449" w:rsidRPr="009A2DF6" w:rsidRDefault="00527449">
      <w:r w:rsidRPr="009A2DF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ZapfDingbats">
    <w:panose1 w:val="020B0604020202020204"/>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6FFDA" w14:textId="453325B9" w:rsidR="00BA2662" w:rsidRPr="009A2DF6" w:rsidRDefault="00BA2662" w:rsidP="00EB583F">
    <w:pPr>
      <w:pStyle w:val="OutputprofileTitle"/>
    </w:pPr>
    <w:r w:rsidRPr="009A2DF6">
      <w:fldChar w:fldCharType="begin"/>
    </w:r>
    <w:r w:rsidRPr="009A2DF6">
      <w:instrText xml:space="preserve"> DOCPROPERTY "Outputprofile.InternalPath"\*CHARFORMAT \&lt;OawJumpToField value=0/&gt;</w:instrText>
    </w:r>
    <w:r w:rsidRPr="009A2DF6">
      <w:fldChar w:fldCharType="end"/>
    </w:r>
    <w:r w:rsidRPr="009A2DF6">
      <w:fldChar w:fldCharType="begin"/>
    </w:r>
    <w:r w:rsidRPr="009A2DF6">
      <w:instrText xml:space="preserve"> DOCPROPERTY "Outputprofile.DraftPathTime"\*CHARFORMAT \OawJumpToField value=0/&gt;</w:instrText>
    </w:r>
    <w:r w:rsidRPr="009A2DF6">
      <w:fldChar w:fldCharType="end"/>
    </w:r>
  </w:p>
  <w:p w14:paraId="592232AC" w14:textId="6CDB5A8B" w:rsidR="00BA2662" w:rsidRPr="009A2DF6" w:rsidRDefault="00BA2662" w:rsidP="00EB583F">
    <w:pPr>
      <w:pStyle w:val="OutputprofileText"/>
    </w:pPr>
    <w:r w:rsidRPr="009A2DF6">
      <w:fldChar w:fldCharType="begin"/>
    </w:r>
    <w:r w:rsidRPr="009A2DF6">
      <w:instrText xml:space="preserve"> IF </w:instrText>
    </w:r>
    <w:r w:rsidRPr="009A2DF6">
      <w:fldChar w:fldCharType="begin"/>
    </w:r>
    <w:r w:rsidRPr="009A2DF6">
      <w:instrText xml:space="preserve"> DOCPROPERTY "Outputprofile.InternalPath"\*CHARFORMAT </w:instrText>
    </w:r>
    <w:r w:rsidRPr="009A2DF6">
      <w:fldChar w:fldCharType="end"/>
    </w:r>
    <w:r w:rsidRPr="009A2DF6">
      <w:instrText>="" "" "</w:instrText>
    </w:r>
    <w:r>
      <w:fldChar w:fldCharType="begin"/>
    </w:r>
    <w:r>
      <w:instrText xml:space="preserve"> PRINTDATE  \@ "dd.MM.yyyy"  \* MERGEFORMAT </w:instrText>
    </w:r>
    <w:r>
      <w:fldChar w:fldCharType="separate"/>
    </w:r>
    <w:r w:rsidRPr="009A2DF6">
      <w:rPr>
        <w:noProof/>
      </w:rPr>
      <w:instrText>30.08.2007</w:instrText>
    </w:r>
    <w:r>
      <w:rPr>
        <w:noProof/>
      </w:rPr>
      <w:fldChar w:fldCharType="end"/>
    </w:r>
    <w:r w:rsidRPr="009A2DF6">
      <w:instrText xml:space="preserve"> - </w:instrText>
    </w:r>
    <w:r w:rsidR="00D558CB">
      <w:rPr>
        <w:noProof/>
      </w:rPr>
      <w:fldChar w:fldCharType="begin"/>
    </w:r>
    <w:r w:rsidR="00D558CB">
      <w:rPr>
        <w:noProof/>
      </w:rPr>
      <w:instrText xml:space="preserve"> FILENAME  \* MERGEFORMAT </w:instrText>
    </w:r>
    <w:r w:rsidR="00D558CB">
      <w:rPr>
        <w:noProof/>
      </w:rPr>
      <w:fldChar w:fldCharType="separate"/>
    </w:r>
    <w:r w:rsidRPr="009A2DF6">
      <w:rPr>
        <w:noProof/>
      </w:rPr>
      <w:instrText>Templ</w:instrText>
    </w:r>
    <w:r w:rsidR="00D558CB">
      <w:rPr>
        <w:noProof/>
      </w:rPr>
      <w:fldChar w:fldCharType="end"/>
    </w:r>
    <w:r w:rsidRPr="009A2DF6">
      <w:instrText xml:space="preserve">" \* MERGEFORMAT </w:instrText>
    </w:r>
    <w:r w:rsidRPr="009A2DF6">
      <w:fldChar w:fldCharType="end"/>
    </w:r>
    <w:r w:rsidRPr="009A2DF6">
      <w:fldChar w:fldCharType="begin"/>
    </w:r>
    <w:r w:rsidRPr="009A2DF6">
      <w:instrText xml:space="preserve"> IF </w:instrText>
    </w:r>
    <w:r w:rsidRPr="009A2DF6">
      <w:fldChar w:fldCharType="begin"/>
    </w:r>
    <w:r w:rsidRPr="009A2DF6">
      <w:instrText xml:space="preserve"> DOCPROPERTY "Outputprofile.DraftPathTime"\*CHARFORMAT </w:instrText>
    </w:r>
    <w:r w:rsidRPr="009A2DF6">
      <w:fldChar w:fldCharType="end"/>
    </w:r>
    <w:r w:rsidRPr="009A2DF6">
      <w:instrText>="" "" "</w:instrText>
    </w:r>
    <w:r>
      <w:fldChar w:fldCharType="begin"/>
    </w:r>
    <w:r>
      <w:instrText xml:space="preserve"> DATE  \@ "dd.MM.yyyy, HH:mm:ss"\* MERGEFORMAT </w:instrText>
    </w:r>
    <w:r>
      <w:fldChar w:fldCharType="separate"/>
    </w:r>
    <w:r w:rsidRPr="009A2DF6">
      <w:rPr>
        <w:noProof/>
      </w:rPr>
      <w:instrText>24.09.2007, 14:47:50</w:instrText>
    </w:r>
    <w:r>
      <w:rPr>
        <w:noProof/>
      </w:rPr>
      <w:fldChar w:fldCharType="end"/>
    </w:r>
    <w:r w:rsidRPr="009A2DF6">
      <w:instrText xml:space="preserve"> - </w:instrText>
    </w:r>
    <w:r w:rsidR="00D558CB">
      <w:rPr>
        <w:noProof/>
      </w:rPr>
      <w:fldChar w:fldCharType="begin"/>
    </w:r>
    <w:r w:rsidR="00D558CB">
      <w:rPr>
        <w:noProof/>
      </w:rPr>
      <w:instrText xml:space="preserve"> FILENAME  \* MERGEFORMAT </w:instrText>
    </w:r>
    <w:r w:rsidR="00D558CB">
      <w:rPr>
        <w:noProof/>
      </w:rPr>
      <w:fldChar w:fldCharType="separate"/>
    </w:r>
    <w:r w:rsidRPr="009A2DF6">
      <w:rPr>
        <w:noProof/>
      </w:rPr>
      <w:instrText>Templ</w:instrText>
    </w:r>
    <w:r w:rsidR="00D558CB">
      <w:rPr>
        <w:noProof/>
      </w:rPr>
      <w:fldChar w:fldCharType="end"/>
    </w:r>
    <w:r w:rsidRPr="009A2DF6">
      <w:instrText xml:space="preserve">" \* MERGEFORMAT </w:instrText>
    </w:r>
    <w:r w:rsidRPr="009A2DF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A1372" w14:textId="0992C6D4" w:rsidR="00BA2662" w:rsidRDefault="00BA2662" w:rsidP="00F417CB">
    <w:pPr>
      <w:pStyle w:val="OutputprofileTitle"/>
      <w:rPr>
        <w:lang w:val="en-GB"/>
      </w:rPr>
    </w:pPr>
    <w:r>
      <w:rPr>
        <w:lang w:val="en-GB"/>
      </w:rPr>
      <w:fldChar w:fldCharType="begin"/>
    </w:r>
    <w:r>
      <w:rPr>
        <w:lang w:val="en-GB"/>
      </w:rPr>
      <w:instrText xml:space="preserve"> DOCPROPERTY "Outputprofile.InternalPath"\*CHARFORMAT \&lt;OawJumpToField value=0/&gt;</w:instrText>
    </w:r>
    <w:r>
      <w:rPr>
        <w:lang w:val="en-GB"/>
      </w:rPr>
      <w:fldChar w:fldCharType="end"/>
    </w:r>
    <w:r>
      <w:rPr>
        <w:lang w:val="en-GB"/>
      </w:rPr>
      <w:fldChar w:fldCharType="begin"/>
    </w:r>
    <w:r>
      <w:rPr>
        <w:lang w:val="en-GB"/>
      </w:rPr>
      <w:instrText xml:space="preserve"> DOCPROPERTY "Outputprofile.DraftPathTime"\*CHARFORMAT \OawJumpToField value=0/&gt;</w:instrText>
    </w:r>
    <w:r>
      <w:rPr>
        <w:lang w:val="en-GB"/>
      </w:rPr>
      <w:fldChar w:fldCharType="end"/>
    </w:r>
  </w:p>
  <w:p w14:paraId="1F38BE0E" w14:textId="29BF5B92" w:rsidR="00BA2662" w:rsidRDefault="00BA2662" w:rsidP="00F417CB">
    <w:pPr>
      <w:pStyle w:val="OutputprofileText"/>
      <w:rPr>
        <w:lang w:val="en-GB"/>
      </w:rPr>
    </w:pPr>
    <w:r>
      <w:rPr>
        <w:lang w:val="en-GB"/>
      </w:rPr>
      <w:fldChar w:fldCharType="begin"/>
    </w:r>
    <w:r>
      <w:rPr>
        <w:lang w:val="en-GB"/>
      </w:rPr>
      <w:instrText xml:space="preserve"> IF </w:instrText>
    </w:r>
    <w:r>
      <w:rPr>
        <w:lang w:val="en-GB"/>
      </w:rPr>
      <w:fldChar w:fldCharType="begin"/>
    </w:r>
    <w:r>
      <w:rPr>
        <w:lang w:val="en-GB"/>
      </w:rPr>
      <w:instrText xml:space="preserve"> DOCPROPERTY "Outputprofile.InternalPath"\*CHARFORMAT </w:instrText>
    </w:r>
    <w:r>
      <w:rPr>
        <w:lang w:val="en-GB"/>
      </w:rPr>
      <w:fldChar w:fldCharType="end"/>
    </w:r>
    <w:r>
      <w:rPr>
        <w:lang w:val="en-GB"/>
      </w:rPr>
      <w:instrText>="" "" "</w:instrText>
    </w:r>
    <w:r>
      <w:rPr>
        <w:lang w:val="en-GB"/>
      </w:rPr>
      <w:fldChar w:fldCharType="begin"/>
    </w:r>
    <w:r>
      <w:rPr>
        <w:lang w:val="en-GB"/>
      </w:rPr>
      <w:instrText xml:space="preserve"> PRINTDATE  \@ "dd.MM.yyyy"  \* MERGEFORMAT </w:instrText>
    </w:r>
    <w:r>
      <w:rPr>
        <w:lang w:val="en-GB"/>
      </w:rPr>
      <w:fldChar w:fldCharType="separate"/>
    </w:r>
    <w:r>
      <w:rPr>
        <w:noProof/>
        <w:lang w:val="en-GB"/>
      </w:rPr>
      <w:instrText>24.08.2007</w:instrText>
    </w:r>
    <w:r>
      <w:rPr>
        <w:lang w:val="en-GB"/>
      </w:rPr>
      <w:fldChar w:fldCharType="end"/>
    </w:r>
    <w:r>
      <w:rPr>
        <w:lang w:val="en-GB"/>
      </w:rPr>
      <w:instrText xml:space="preserve"> - </w:instrText>
    </w:r>
    <w:r w:rsidR="00D558CB">
      <w:rPr>
        <w:noProof/>
        <w:lang w:val="en-GB"/>
      </w:rPr>
      <w:fldChar w:fldCharType="begin"/>
    </w:r>
    <w:r w:rsidR="00D558CB">
      <w:rPr>
        <w:noProof/>
        <w:lang w:val="en-GB"/>
      </w:rPr>
      <w:instrText xml:space="preserve"> FILENAME  \* MERGEFORMAT </w:instrText>
    </w:r>
    <w:r w:rsidR="00D558CB">
      <w:rPr>
        <w:noProof/>
        <w:lang w:val="en-GB"/>
      </w:rPr>
      <w:fldChar w:fldCharType="separate"/>
    </w:r>
    <w:r>
      <w:rPr>
        <w:noProof/>
        <w:lang w:val="en-GB"/>
      </w:rPr>
      <w:instrText>Templ.dot</w:instrText>
    </w:r>
    <w:r w:rsidR="00D558CB">
      <w:rPr>
        <w:noProof/>
        <w:lang w:val="en-GB"/>
      </w:rPr>
      <w:fldChar w:fldCharType="end"/>
    </w:r>
    <w:r>
      <w:rPr>
        <w:lang w:val="en-GB"/>
      </w:rPr>
      <w:instrText xml:space="preserve">" \* MERGEFORMAT </w:instrText>
    </w:r>
    <w:r>
      <w:rPr>
        <w:lang w:val="en-GB"/>
      </w:rPr>
      <w:fldChar w:fldCharType="end"/>
    </w:r>
    <w:r>
      <w:rPr>
        <w:lang w:val="en-GB"/>
      </w:rPr>
      <w:fldChar w:fldCharType="begin"/>
    </w:r>
    <w:r>
      <w:rPr>
        <w:lang w:val="en-GB"/>
      </w:rPr>
      <w:instrText xml:space="preserve"> IF </w:instrText>
    </w:r>
    <w:r>
      <w:rPr>
        <w:lang w:val="en-GB"/>
      </w:rPr>
      <w:fldChar w:fldCharType="begin"/>
    </w:r>
    <w:r>
      <w:rPr>
        <w:lang w:val="en-GB"/>
      </w:rPr>
      <w:instrText xml:space="preserve"> DOCPROPERTY "Outputprofile.DraftPathTime"\*CHARFORMAT </w:instrText>
    </w:r>
    <w:r>
      <w:rPr>
        <w:lang w:val="en-GB"/>
      </w:rPr>
      <w:fldChar w:fldCharType="end"/>
    </w:r>
    <w:r>
      <w:rPr>
        <w:lang w:val="en-GB"/>
      </w:rPr>
      <w:instrText>="" "" "</w:instrText>
    </w:r>
    <w:r>
      <w:rPr>
        <w:lang w:val="en-GB"/>
      </w:rPr>
      <w:fldChar w:fldCharType="begin"/>
    </w:r>
    <w:r>
      <w:rPr>
        <w:lang w:val="en-GB"/>
      </w:rPr>
      <w:instrText xml:space="preserve"> PRINTDATE  \@ "dd.MM.yyyy"  \* MERGEFORMAT </w:instrText>
    </w:r>
    <w:r>
      <w:rPr>
        <w:lang w:val="en-GB"/>
      </w:rPr>
      <w:fldChar w:fldCharType="separate"/>
    </w:r>
    <w:r>
      <w:rPr>
        <w:noProof/>
        <w:lang w:val="en-GB"/>
      </w:rPr>
      <w:instrText>24.08.2007</w:instrText>
    </w:r>
    <w:r>
      <w:rPr>
        <w:lang w:val="en-GB"/>
      </w:rPr>
      <w:fldChar w:fldCharType="end"/>
    </w:r>
    <w:r>
      <w:rPr>
        <w:lang w:val="en-GB"/>
      </w:rPr>
      <w:instrText xml:space="preserve">, </w:instrText>
    </w:r>
    <w:r>
      <w:rPr>
        <w:lang w:val="en-GB"/>
      </w:rPr>
      <w:fldChar w:fldCharType="begin"/>
    </w:r>
    <w:r>
      <w:rPr>
        <w:lang w:val="en-GB"/>
      </w:rPr>
      <w:instrText xml:space="preserve"> PRINTDATE  \@ "HH:mm:ss"  \*MERGEFORMAT </w:instrText>
    </w:r>
    <w:r>
      <w:rPr>
        <w:lang w:val="en-GB"/>
      </w:rPr>
      <w:fldChar w:fldCharType="separate"/>
    </w:r>
    <w:r>
      <w:rPr>
        <w:noProof/>
        <w:lang w:val="en-GB"/>
      </w:rPr>
      <w:instrText>13:04:00</w:instrText>
    </w:r>
    <w:r>
      <w:rPr>
        <w:lang w:val="en-GB"/>
      </w:rPr>
      <w:fldChar w:fldCharType="end"/>
    </w:r>
    <w:r>
      <w:rPr>
        <w:lang w:val="en-GB"/>
      </w:rPr>
      <w:instrText xml:space="preserve"> - </w:instrText>
    </w:r>
    <w:r w:rsidR="00D558CB">
      <w:rPr>
        <w:noProof/>
        <w:lang w:val="en-GB"/>
      </w:rPr>
      <w:fldChar w:fldCharType="begin"/>
    </w:r>
    <w:r w:rsidR="00D558CB">
      <w:rPr>
        <w:noProof/>
        <w:lang w:val="en-GB"/>
      </w:rPr>
      <w:instrText xml:space="preserve"> FILENAME  \* MERGEFORMAT </w:instrText>
    </w:r>
    <w:r w:rsidR="00D558CB">
      <w:rPr>
        <w:noProof/>
        <w:lang w:val="en-GB"/>
      </w:rPr>
      <w:fldChar w:fldCharType="separate"/>
    </w:r>
    <w:r>
      <w:rPr>
        <w:noProof/>
        <w:lang w:val="en-GB"/>
      </w:rPr>
      <w:instrText>Templ.dot</w:instrText>
    </w:r>
    <w:r w:rsidR="00D558CB">
      <w:rPr>
        <w:noProof/>
        <w:lang w:val="en-GB"/>
      </w:rPr>
      <w:fldChar w:fldCharType="end"/>
    </w:r>
    <w:r>
      <w:rPr>
        <w:lang w:val="en-GB"/>
      </w:rPr>
      <w:instrText xml:space="preserve">" \* MERGEFORMAT </w:instrText>
    </w:r>
    <w:r>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913DA" w14:textId="77777777" w:rsidR="00527449" w:rsidRPr="009A2DF6" w:rsidRDefault="00527449">
      <w:r w:rsidRPr="009A2DF6">
        <w:separator/>
      </w:r>
    </w:p>
  </w:footnote>
  <w:footnote w:type="continuationSeparator" w:id="0">
    <w:p w14:paraId="082660BD" w14:textId="77777777" w:rsidR="00527449" w:rsidRPr="009A2DF6" w:rsidRDefault="00527449">
      <w:r w:rsidRPr="009A2DF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03C55" w14:textId="4D736438" w:rsidR="00C60C55" w:rsidRDefault="00C60C55" w:rsidP="00CB7BD5">
    <w:pPr>
      <w:tabs>
        <w:tab w:val="left" w:pos="9023"/>
      </w:tabs>
      <w:rPr>
        <w:lang w:val="en-GB"/>
      </w:rPr>
    </w:pPr>
  </w:p>
  <w:p w14:paraId="3FFA5D6A" w14:textId="2A26F921" w:rsidR="00BA2662" w:rsidRPr="00B60F32" w:rsidRDefault="005A0A9E" w:rsidP="00CB7BD5">
    <w:pPr>
      <w:tabs>
        <w:tab w:val="left" w:pos="9023"/>
      </w:tabs>
      <w:rPr>
        <w:lang w:val="en-GB"/>
      </w:rPr>
    </w:pPr>
    <w:r>
      <w:rPr>
        <w:lang w:val="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3E98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CE983EEA"/>
    <w:lvl w:ilvl="0">
      <w:start w:val="1"/>
      <w:numFmt w:val="decimal"/>
      <w:pStyle w:val="Heading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70"/>
        </w:tabs>
        <w:ind w:left="17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0"/>
        </w:tabs>
        <w:ind w:left="312"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0"/>
        </w:tabs>
        <w:ind w:left="0" w:firstLine="0"/>
      </w:pPr>
      <w:rPr>
        <w:rFonts w:hint="default"/>
        <w:b/>
        <w:i w:val="0"/>
        <w:sz w:val="20"/>
      </w:rPr>
    </w:lvl>
    <w:lvl w:ilvl="6">
      <w:start w:val="1"/>
      <w:numFmt w:val="decimal"/>
      <w:pStyle w:val="Heading7"/>
      <w:lvlText w:val="%1.%2.%3.%4.%5.%6.%7."/>
      <w:lvlJc w:val="left"/>
      <w:pPr>
        <w:tabs>
          <w:tab w:val="num" w:pos="0"/>
        </w:tabs>
        <w:ind w:left="0" w:firstLine="0"/>
      </w:pPr>
      <w:rPr>
        <w:rFonts w:hint="default"/>
        <w:b/>
        <w:i w:val="0"/>
        <w:sz w:val="20"/>
      </w:rPr>
    </w:lvl>
    <w:lvl w:ilvl="7">
      <w:start w:val="1"/>
      <w:numFmt w:val="decimal"/>
      <w:pStyle w:val="Heading8"/>
      <w:lvlText w:val="%1.%2.%3.%4.%5.%6.%7.%8."/>
      <w:lvlJc w:val="left"/>
      <w:pPr>
        <w:tabs>
          <w:tab w:val="num" w:pos="0"/>
        </w:tabs>
        <w:ind w:left="0" w:firstLine="0"/>
      </w:pPr>
      <w:rPr>
        <w:rFonts w:hint="default"/>
        <w:b/>
        <w:i w:val="0"/>
        <w:sz w:val="20"/>
      </w:rPr>
    </w:lvl>
    <w:lvl w:ilvl="8">
      <w:start w:val="1"/>
      <w:numFmt w:val="decimal"/>
      <w:pStyle w:val="Heading9"/>
      <w:lvlText w:val="%1.%2.%3.%4.%5.%6.%7.%8.%9."/>
      <w:lvlJc w:val="left"/>
      <w:pPr>
        <w:tabs>
          <w:tab w:val="num" w:pos="0"/>
        </w:tabs>
        <w:ind w:left="0" w:firstLine="0"/>
      </w:pPr>
      <w:rPr>
        <w:rFonts w:hint="default"/>
        <w:b/>
        <w:i w:val="0"/>
        <w:sz w:val="20"/>
      </w:rPr>
    </w:lvl>
  </w:abstractNum>
  <w:abstractNum w:abstractNumId="11" w15:restartNumberingAfterBreak="0">
    <w:nsid w:val="03FF053B"/>
    <w:multiLevelType w:val="hybridMultilevel"/>
    <w:tmpl w:val="CB6EC572"/>
    <w:lvl w:ilvl="0" w:tplc="0807000B">
      <w:start w:val="1"/>
      <w:numFmt w:val="bullet"/>
      <w:lvlText w:val=""/>
      <w:lvlJc w:val="left"/>
      <w:pPr>
        <w:tabs>
          <w:tab w:val="num" w:pos="360"/>
        </w:tabs>
        <w:ind w:left="360"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89A3FB8"/>
    <w:multiLevelType w:val="hybridMultilevel"/>
    <w:tmpl w:val="745C53CA"/>
    <w:lvl w:ilvl="0" w:tplc="0807000F">
      <w:start w:val="1"/>
      <w:numFmt w:val="decimal"/>
      <w:lvlText w:val="%1."/>
      <w:lvlJc w:val="left"/>
      <w:pPr>
        <w:tabs>
          <w:tab w:val="num" w:pos="360"/>
        </w:tabs>
        <w:ind w:left="360" w:hanging="360"/>
      </w:pPr>
      <w:rPr>
        <w:rFont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CB656D8"/>
    <w:multiLevelType w:val="multilevel"/>
    <w:tmpl w:val="08070023"/>
    <w:styleLink w:val="ArticleSection"/>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82F7792"/>
    <w:multiLevelType w:val="hybridMultilevel"/>
    <w:tmpl w:val="D90430A2"/>
    <w:lvl w:ilvl="0" w:tplc="A43AB3B2">
      <w:start w:val="1"/>
      <w:numFmt w:val="bullet"/>
      <w:lvlText w:val=""/>
      <w:lvlJc w:val="left"/>
      <w:pPr>
        <w:tabs>
          <w:tab w:val="num" w:pos="360"/>
        </w:tabs>
        <w:ind w:left="360"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1A02D8E"/>
    <w:multiLevelType w:val="hybridMultilevel"/>
    <w:tmpl w:val="95D82C66"/>
    <w:lvl w:ilvl="0" w:tplc="A43AB3B2">
      <w:start w:val="1"/>
      <w:numFmt w:val="bullet"/>
      <w:lvlText w:val=""/>
      <w:lvlJc w:val="left"/>
      <w:pPr>
        <w:tabs>
          <w:tab w:val="num" w:pos="360"/>
        </w:tabs>
        <w:ind w:left="360"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21" w15:restartNumberingAfterBreak="0">
    <w:nsid w:val="29851A7E"/>
    <w:multiLevelType w:val="hybridMultilevel"/>
    <w:tmpl w:val="C8248C6C"/>
    <w:lvl w:ilvl="0" w:tplc="0809000F">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236094B"/>
    <w:multiLevelType w:val="hybridMultilevel"/>
    <w:tmpl w:val="7038A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AB43F9E"/>
    <w:multiLevelType w:val="hybridMultilevel"/>
    <w:tmpl w:val="9BC0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5F7AA2"/>
    <w:multiLevelType w:val="multilevel"/>
    <w:tmpl w:val="EC62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9"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2"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5D75619"/>
    <w:multiLevelType w:val="hybridMultilevel"/>
    <w:tmpl w:val="A2308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6C018DA"/>
    <w:multiLevelType w:val="multilevel"/>
    <w:tmpl w:val="54C8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9C7E07"/>
    <w:multiLevelType w:val="hybridMultilevel"/>
    <w:tmpl w:val="8B1E6FCE"/>
    <w:lvl w:ilvl="0" w:tplc="EFE4B190">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39" w15:restartNumberingAfterBreak="0">
    <w:nsid w:val="6F740431"/>
    <w:multiLevelType w:val="hybridMultilevel"/>
    <w:tmpl w:val="53BCA3B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81176B7"/>
    <w:multiLevelType w:val="hybridMultilevel"/>
    <w:tmpl w:val="44EC9CDC"/>
    <w:lvl w:ilvl="0" w:tplc="A43AB3B2">
      <w:start w:val="1"/>
      <w:numFmt w:val="bullet"/>
      <w:lvlText w:val=""/>
      <w:lvlJc w:val="left"/>
      <w:pPr>
        <w:tabs>
          <w:tab w:val="num" w:pos="360"/>
        </w:tabs>
        <w:ind w:left="360"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BB1C19"/>
    <w:multiLevelType w:val="hybridMultilevel"/>
    <w:tmpl w:val="57388802"/>
    <w:lvl w:ilvl="0" w:tplc="07C0B71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3" w15:restartNumberingAfterBreak="0">
    <w:nsid w:val="7EFC4FF4"/>
    <w:multiLevelType w:val="multilevel"/>
    <w:tmpl w:val="F370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abstractNum w:abstractNumId="45" w15:restartNumberingAfterBreak="0">
    <w:nsid w:val="7FD03000"/>
    <w:multiLevelType w:val="hybridMultilevel"/>
    <w:tmpl w:val="6A72FDF4"/>
    <w:lvl w:ilvl="0" w:tplc="07C0B71A">
      <w:start w:val="1"/>
      <w:numFmt w:val="bullet"/>
      <w:lvlText w:val=""/>
      <w:lvlJc w:val="left"/>
      <w:pPr>
        <w:tabs>
          <w:tab w:val="num" w:pos="1021"/>
        </w:tabs>
        <w:ind w:left="1021"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8"/>
  </w:num>
  <w:num w:numId="13">
    <w:abstractNumId w:val="20"/>
  </w:num>
  <w:num w:numId="14">
    <w:abstractNumId w:val="44"/>
  </w:num>
  <w:num w:numId="15">
    <w:abstractNumId w:val="42"/>
  </w:num>
  <w:num w:numId="16">
    <w:abstractNumId w:val="28"/>
  </w:num>
  <w:num w:numId="17">
    <w:abstractNumId w:val="31"/>
  </w:num>
  <w:num w:numId="18">
    <w:abstractNumId w:val="18"/>
  </w:num>
  <w:num w:numId="19">
    <w:abstractNumId w:val="13"/>
  </w:num>
  <w:num w:numId="20">
    <w:abstractNumId w:val="24"/>
  </w:num>
  <w:num w:numId="21">
    <w:abstractNumId w:val="16"/>
  </w:num>
  <w:num w:numId="22">
    <w:abstractNumId w:val="32"/>
  </w:num>
  <w:num w:numId="23">
    <w:abstractNumId w:val="30"/>
  </w:num>
  <w:num w:numId="24">
    <w:abstractNumId w:val="17"/>
  </w:num>
  <w:num w:numId="25">
    <w:abstractNumId w:val="27"/>
  </w:num>
  <w:num w:numId="26">
    <w:abstractNumId w:val="29"/>
  </w:num>
  <w:num w:numId="27">
    <w:abstractNumId w:val="14"/>
  </w:num>
  <w:num w:numId="28">
    <w:abstractNumId w:val="34"/>
  </w:num>
  <w:num w:numId="29">
    <w:abstractNumId w:val="35"/>
  </w:num>
  <w:num w:numId="30">
    <w:abstractNumId w:val="22"/>
  </w:num>
  <w:num w:numId="31">
    <w:abstractNumId w:val="40"/>
  </w:num>
  <w:num w:numId="32">
    <w:abstractNumId w:val="15"/>
  </w:num>
  <w:num w:numId="33">
    <w:abstractNumId w:val="45"/>
  </w:num>
  <w:num w:numId="34">
    <w:abstractNumId w:val="36"/>
  </w:num>
  <w:num w:numId="35">
    <w:abstractNumId w:val="25"/>
  </w:num>
  <w:num w:numId="36">
    <w:abstractNumId w:val="41"/>
  </w:num>
  <w:num w:numId="37">
    <w:abstractNumId w:val="12"/>
  </w:num>
  <w:num w:numId="38">
    <w:abstractNumId w:val="11"/>
  </w:num>
  <w:num w:numId="39">
    <w:abstractNumId w:val="19"/>
  </w:num>
  <w:num w:numId="40">
    <w:abstractNumId w:val="37"/>
  </w:num>
  <w:num w:numId="41">
    <w:abstractNumId w:val="26"/>
  </w:num>
  <w:num w:numId="42">
    <w:abstractNumId w:val="43"/>
  </w:num>
  <w:num w:numId="43">
    <w:abstractNumId w:val="39"/>
  </w:num>
  <w:num w:numId="44">
    <w:abstractNumId w:val="23"/>
  </w:num>
  <w:num w:numId="45">
    <w:abstractNumId w:val="33"/>
  </w:num>
  <w:num w:numId="4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erlen Oliver I.BSCI.1801">
    <w15:presenceInfo w15:providerId="AD" w15:userId="S::oliver.werlen@stud.hslu.ch::d6c25086-dc41-4d30-9389-89312b2302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consecutiveHyphenLimit w:val="3"/>
  <w:hyphenationZone w:val="425"/>
  <w:doNotShadeFormData/>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ookmarkStyle.NoteCheckbox_0001" w:val="NoteCheckbox"/>
    <w:docVar w:name="BookmarkStyle.NoteCheckbox_0002" w:val="NoteCheckbox"/>
    <w:docVar w:name="BookmarkStyle.NoteCheckbox_0003" w:val="NoteCheckbox"/>
    <w:docVar w:name="BookmarkStyle.NoteCheckbox_0004" w:val="NoteCheckbox"/>
    <w:docVar w:name="BookmarkStyle.NoteCheckbox_0005" w:val="NoteCheckbox"/>
    <w:docVar w:name="BookmarkStyle.NoteCheckbox_0006" w:val="NoteCheckbox"/>
    <w:docVar w:name="Date.Format.Long" w:val="13. Oktober 2007"/>
    <w:docVar w:name="Date.Format.Long.dateValue" w:val="39368"/>
    <w:docVar w:name="OawAttachedTemplate" w:val="Kurzbrief.owt"/>
    <w:docVar w:name="OawBuiltInDocProps" w:val="&lt;OawBuiltInDocProps&gt;&lt;default profileUID=&quot;0&quot;&gt;&lt;word&gt;&lt;category&gt;&lt;/category&gt;&lt;keywords&gt;&lt;/keywords&gt;&lt;comments&gt;&lt;/comments&gt;&lt;hyperlinkBase&gt;&lt;/hyperlinkBase&gt;&lt;fileName&gt;&lt;/fileName&gt;&lt;title&gt;&lt;/title&gt;&lt;subject&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category&gt;&lt;/category&gt;&lt;keywords&gt;&lt;/keywords&gt;&lt;comments&gt;&lt;/comments&gt;&lt;hyperlinkBase&gt;&lt;/hyperlinkBase&gt;&lt;fileName&gt;&lt;/fileName&gt;&lt;title&gt;&lt;value type=&quot;OawLanguage&quot; name=&quot;Doc.Not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default&gt;&lt;/OawBuiltInDocProps&gt;_x000a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a_ &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a_ &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a_ &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a_ &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a_ &lt;OawBookmark name=&quot;Enclosures&quot;&gt;&lt;profile type=&quot;default&quot; UID=&quot;&quot; sameAsDefault=&quot;0&quot;&gt;&lt;/profile&gt;&lt;/OawBookmark&gt;_x000a_ &lt;OawAnchor name=&quot;LogoP1&quot;&gt;&lt;profile type=&quot;default&quot; UID=&quot;&quot; sameAsDefault=&quot;0&quot;&gt;&lt;/profile&gt;&lt;/OawAnchor&gt;_x000a_ &lt;OawAnchor name=&quot;LogoPn&quot;&gt;&lt;profile type=&quot;default&quot; UID=&quot;&quot; sameAsDefault=&quot;0&quot;&gt;&lt;/profile&gt;&lt;/OawAnchor&gt;_x000a_ &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a_ &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a_ &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a_ &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a_ &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a_ &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a_ &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a_ &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a_ &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a_ &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a_ &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a_ &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a_ &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a_ &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a_ &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a_ &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a_ &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a_ &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a_ &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a_ &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a_ &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a_ &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a_ &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a_ &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a_ &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a_ &lt;OawDateManual name=&quot;Date.Format.Long&quot;&gt;&lt;profile type=&quot;default&quot; UID=&quot;&quot; sameAsDefault=&quot;0&quot;&gt;&lt;format UID=&quot;2007080617324934027782&quot; type=&quot;6&quot; defaultValue=&quot;%OawCreationDate%&quot; dateFormat=&quot;Date.Format.Long&quot;/&gt;&lt;/profile&gt;&lt;/OawDateManual&gt;_x000a_ &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a_ &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a_ &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a_ &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a_ &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a_ &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a_ &lt;OawBookmark name=&quot;Subject&quot;&gt;&lt;profile type=&quot;default&quot; UID=&quot;&quot; sameAsDefault=&quot;0&quot;&gt;&lt;/profile&gt;&lt;/OawBookmark&gt;_x000a_ &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a_ &lt;OawBookmark name=&quot;Text&quot;&gt;&lt;profile type=&quot;default&quot; UID=&quot;&quot; sameAsDefault=&quot;0&quot;&gt;&lt;/profile&gt;&lt;/OawBookmark&gt;_x000a_ &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a_ &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a_ &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a_ &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a_ &lt;OawAnchor name=&quot;Signature&quot;&gt;&lt;profile type=&quot;default&quot; UID=&quot;&quot; sameAsDefault=&quot;0&quot;&gt;&lt;/profile&gt;&lt;/OawAnchor&gt;_x000a_ &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a_ &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a_ &lt;OawBookmark name=&quot;NoteCheckbox_0001&quot;&gt;&lt;profile type=&quot;default&quot; UID=&quot;&quot; sameAsDefault=&quot;0&quot;&gt;&lt;documentProperty UID=&quot;2004112217290390304928&quot; dataSourceUID=&quot;prj.2004051310414216325557&quot;/&gt;&lt;type type=&quot;OawNote&quot;&gt;&lt;OawNote table=&quot;Data&quot; field=&quot;Checkbox_0001&quot;/&gt;&lt;/type&gt;&lt;/profile&gt;&lt;/OawBookmark&gt;_x000a_ &lt;OawBookmark name=&quot;NoteText_0001&quot;&gt;&lt;profile type=&quot;default&quot; UID=&quot;&quot; sameAsDefault=&quot;0&quot;&gt;&lt;documentProperty UID=&quot;2004112217290390304928&quot; dataSourceUID=&quot;prj.2004051310414216325557&quot;/&gt;&lt;type type=&quot;OawNote&quot;&gt;&lt;OawNote table=&quot;Data&quot; field=&quot;Text_0001&quot;/&gt;&lt;/type&gt;&lt;/profile&gt;&lt;/OawBookmark&gt;_x000a_ &lt;OawBookmark name=&quot;NoteCheckbox_0002&quot;&gt;&lt;profile type=&quot;default&quot; UID=&quot;&quot; sameAsDefault=&quot;0&quot;&gt;&lt;documentProperty UID=&quot;2004112217290390304928&quot; dataSourceUID=&quot;prj.2004051310414216325557&quot;/&gt;&lt;type type=&quot;OawNote&quot;&gt;&lt;OawNote table=&quot;Data&quot; field=&quot;Checkbox_0002&quot;/&gt;&lt;/type&gt;&lt;/profile&gt;&lt;/OawBookmark&gt;_x000a_ &lt;OawBookmark name=&quot;NoteText_0002&quot;&gt;&lt;profile type=&quot;default&quot; UID=&quot;&quot; sameAsDefault=&quot;0&quot;&gt;&lt;documentProperty UID=&quot;2004112217290390304928&quot; dataSourceUID=&quot;prj.2004051310414216325557&quot;/&gt;&lt;type type=&quot;OawNote&quot;&gt;&lt;OawNote table=&quot;Data&quot; field=&quot;Text_0002&quot;/&gt;&lt;/type&gt;&lt;/profile&gt;&lt;/OawBookmark&gt;_x000a_ &lt;OawBookmark name=&quot;NoteCheckbox_0003&quot;&gt;&lt;profile type=&quot;default&quot; UID=&quot;&quot; sameAsDefault=&quot;0&quot;&gt;&lt;documentProperty UID=&quot;2004112217290390304928&quot; dataSourceUID=&quot;prj.2004051310414216325557&quot;/&gt;&lt;type type=&quot;OawNote&quot;&gt;&lt;OawNote table=&quot;Data&quot; field=&quot;Checkbox_0003&quot;/&gt;&lt;/type&gt;&lt;/profile&gt;&lt;/OawBookmark&gt;_x000a_ &lt;OawBookmark name=&quot;NoteText_0003&quot;&gt;&lt;profile type=&quot;default&quot; UID=&quot;&quot; sameAsDefault=&quot;0&quot;&gt;&lt;documentProperty UID=&quot;2004112217290390304928&quot; dataSourceUID=&quot;prj.2004051310414216325557&quot;/&gt;&lt;type type=&quot;OawNote&quot;&gt;&lt;OawNote table=&quot;Data&quot; field=&quot;Text_0003&quot;/&gt;&lt;/type&gt;&lt;/profile&gt;&lt;/OawBookmark&gt;_x000a_ &lt;OawBookmark name=&quot;NoteCheckbox_0004&quot;&gt;&lt;profile type=&quot;default&quot; UID=&quot;&quot; sameAsDefault=&quot;0&quot;&gt;&lt;documentProperty UID=&quot;2004112217290390304928&quot; dataSourceUID=&quot;prj.2004051310414216325557&quot;/&gt;&lt;type type=&quot;OawNote&quot;&gt;&lt;OawNote table=&quot;Data&quot; field=&quot;Checkbox_0004&quot;/&gt;&lt;/type&gt;&lt;/profile&gt;&lt;/OawBookmark&gt;_x000a_ &lt;OawBookmark name=&quot;NoteText_0004&quot;&gt;&lt;profile type=&quot;default&quot; UID=&quot;&quot; sameAsDefault=&quot;0&quot;&gt;&lt;documentProperty UID=&quot;2004112217290390304928&quot; dataSourceUID=&quot;prj.2004051310414216325557&quot;/&gt;&lt;type type=&quot;OawNote&quot;&gt;&lt;OawNote table=&quot;Data&quot; field=&quot;Text_0004&quot;/&gt;&lt;/type&gt;&lt;/profile&gt;&lt;/OawBookmark&gt;_x000a_ &lt;OawBookmark name=&quot;NoteCheckbox_0005&quot;&gt;&lt;profile type=&quot;default&quot; UID=&quot;&quot; sameAsDefault=&quot;0&quot;&gt;&lt;documentProperty UID=&quot;2004112217290390304928&quot; dataSourceUID=&quot;prj.2004051310414216325557&quot;/&gt;&lt;type type=&quot;OawNote&quot;&gt;&lt;OawNote table=&quot;Data&quot; field=&quot;Checkbox_0005&quot;/&gt;&lt;/type&gt;&lt;/profile&gt;&lt;/OawBookmark&gt;_x000a_ &lt;OawBookmark name=&quot;NoteText_0005&quot;&gt;&lt;profile type=&quot;default&quot; UID=&quot;&quot; sameAsDefault=&quot;0&quot;&gt;&lt;documentProperty UID=&quot;2004112217290390304928&quot; dataSourceUID=&quot;prj.2004051310414216325557&quot;/&gt;&lt;type type=&quot;OawNote&quot;&gt;&lt;OawNote table=&quot;Data&quot; field=&quot;Text_0005&quot;/&gt;&lt;/type&gt;&lt;/profile&gt;&lt;/OawBookmark&gt;_x000a_ &lt;OawBookmark name=&quot;NoteCheckbox_0006&quot;&gt;&lt;profile type=&quot;default&quot; UID=&quot;&quot; sameAsDefault=&quot;0&quot;&gt;&lt;documentProperty UID=&quot;2004112217290390304928&quot; dataSourceUID=&quot;prj.2004051310414216325557&quot;/&gt;&lt;type type=&quot;OawNote&quot;&gt;&lt;OawNote table=&quot;Data&quot; field=&quot;Checkbox_0006&quot;/&gt;&lt;/type&gt;&lt;/profile&gt;&lt;/OawBookmark&gt;_x000a_ &lt;OawBookmark name=&quot;NoteText_0006&quot;&gt;&lt;profile type=&quot;default&quot; UID=&quot;&quot; sameAsDefault=&quot;0&quot;&gt;&lt;documentProperty UID=&quot;2004112217290390304928&quot; dataSourceUID=&quot;prj.2004051310414216325557&quot;/&gt;&lt;type type=&quot;OawNote&quot;&gt;&lt;OawNote table=&quot;Data&quot; field=&quot;Text_0006&quot;/&gt;&lt;/type&gt;&lt;/profile&gt;&lt;/OawBookmark&gt;_x000a_&lt;/document&gt;_x000a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290390304928" w:val="&lt;source&gt;&lt;Fields List=&quot;Checkbox_0001|Text_0001|Checkbox_0002|Text_0002|Checkbox_0003|Text_0003|Checkbox_0004|Text_0004|Checkbox_0005|Text_0005|Checkbox_0006|Text_0006&quot;/&gt;&lt;profile type=&quot;default&quot; UID=&quot;&quot; sameAsDefault=&quot;0&quot;&gt;&lt;OawBookmark name=&quot;NoteCheckbox_0001&quot; field=&quot;Checkbox_0001&quot;/&gt;&lt;OawBookmark name=&quot;NoteText_0001&quot; field=&quot;Text_0001&quot;/&gt;&lt;OawBookmark name=&quot;NoteCheckbox_0002&quot; field=&quot;Checkbox_0002&quot;/&gt;&lt;OawBookmark name=&quot;NoteText_0002&quot; field=&quot;Text_0002&quot;/&gt;&lt;OawBookmark name=&quot;NoteCheckbox_0003&quot; field=&quot;Checkbox_0003&quot;/&gt;&lt;OawBookmark name=&quot;NoteText_0003&quot; field=&quot;Text_0003&quot;/&gt;&lt;OawBookmark name=&quot;NoteCheckbox_0004&quot; field=&quot;Checkbox_0004&quot;/&gt;&lt;OawBookmark name=&quot;NoteText_0004&quot; field=&quot;Text_0004&quot;/&gt;&lt;OawBookmark name=&quot;NoteCheckbox_0005&quot; field=&quot;Checkbox_0005&quot;/&gt;&lt;OawBookmark name=&quot;NoteText_0005&quot; field=&quot;Text_0005&quot;/&gt;&lt;OawBookmark name=&quot;NoteCheckbox_0006&quot; field=&quot;Checkbox_0006&quot;/&gt;&lt;OawBookmark name=&quot;NoteText_0006&quot; field=&quot;Text_0006&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0613555614242458&quot;&gt;&lt;Field Name=&quot;IDName&quot; Value=&quot;2.0. Hochschule Luzern - Technik &amp;amp; Architektur, Technikumstrasse 21, Horw&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f.2100.200.wmf&quot;/&gt;&lt;Field Name=&quot;LogoPpt3&quot; Value=&quot;&quot;/&gt;&lt;Field Name=&quot;Data_UID&quot; Value=&quot;2007080613555614242458&quot;/&gt;&lt;Field Name=&quot;Field_Name&quot; Value=&quot;LogoSmall&quot;/&gt;&lt;Field Name=&quot;Field_UID&quot; Value=&quot;2003101016443063533424&quot;/&gt;&lt;Field Name=&quot;ML_LCID&quot; Value=&quot;2055&quot;/&gt;&lt;Field Name=&quot;ML_Value&quot; Value=&quot;%Logos%\hslu_d.ta.k.2100.250.wmf&quot;/&gt;&lt;/DocProp&gt;&lt;DocProp UID=&quot;2006040509495284662868&quot; EntryUID=&quot;2007080808303557047146&quot;&gt;&lt;Field Name=&quot;IDName&quot; Value=&quot;Daniel Müller&quot;/&gt;&lt;Field Name=&quot;Name&quot; Value=&quot;Dr. Daniel Müller&quot;/&gt;&lt;Field Name=&quot;DirectPhone&quot; Value=&quot;+41 41 349 34 93&quot;/&gt;&lt;Field Name=&quot;Additive&quot; Value=&quot;Gebäudetechnik&quot;/&gt;&lt;Field Name=&quot;OrganisationUnit&quot; Value=&quot;Hochschule Luzern&quot;/&gt;&lt;Field Name=&quot;EMail&quot; Value=&quot;daniel.mueller@hochschuleluzern.ch&quot;/&gt;&lt;Field Name=&quot;Function&quot; Value=&quot;Leiter Weiterbildung&quot;/&gt;&lt;Field Name=&quot;SignatureHighResBW&quot; Value=&quot;%Signatures%\AA.600dpi.BW.700.300.jpg&quot;/&gt;&lt;Field Name=&quot;SchoolPart&quot; Value=&quot;Technik &amp;amp; Architektur&quot;/&gt;&lt;Field Name=&quot;Data_UID&quot; Value=&quot;2007080808303557047146&quot;/&gt;&lt;Field Name=&quot;Field_Name&quot; Value=&quot;&quot;/&gt;&lt;Field Name=&quot;Field_UID&quot; Value=&quot;&quot;/&gt;&lt;Field Name=&quot;ML_LCID&quot; Value=&quot;&quot;/&gt;&lt;Field Name=&quot;ML_Value&quot; Value=&quot;&quot;/&gt;&lt;/DocProp&gt;&lt;DocProp UID=&quot;200212191811121321310321301031x&quot; EntryUID=&quot;2004123010144120300001&quot;&gt;&lt;Field Name=&quot;IDName&quot; Value=&quot;(Benutzerdefiniert)&quot;/&gt;&lt;Field Name=&quot;OrganisationUnit&quot; Value=&quot;Hochschule Luzern&quot;/&gt;&lt;Field Name=&quot;SchoolPart&quot; Value=&quot;Technik &amp;amp; Architektur&quot;/&gt;&lt;Field Name=&quot;Additive&quot; Value=&quot;Gebäudetechnik&quot;/&gt;&lt;Field Name=&quot;Name&quot; Value=&quot;Dr. Daniel Müller&quot;/&gt;&lt;Field Name=&quot;Function&quot; Value=&quot;Leiter Weiterbildung&quot;/&gt;&lt;Field Name=&quot;DirectPhone&quot; Value=&quot;+41 41 349 34 93&quot;/&gt;&lt;Field Name=&quot;EMail&quot; Value=&quot;daniel.mueller@hslu.ch&quot;/&gt;&lt;Field Name=&quot;SignatureHighResBW&quot; Value=&quot;%Signatures%\AA.600dpi.BW.700.300.jpg&quot;/&gt;&lt;/DocProp&gt;&lt;DocProp UID=&quot;2002122010583847234010578&quot; EntryUID=&quot;2007080808303557047146&quot;&gt;&lt;Field Name=&quot;IDName&quot; Value=&quot;Daniel Müller&quot;/&gt;&lt;Field Name=&quot;OrganisationUnit&quot; Value=&quot;Hochschule Luzern&quot;/&gt;&lt;Field Name=&quot;SchoolPart&quot; Value=&quot;Technik &amp;amp; Architektur&quot;/&gt;&lt;Field Name=&quot;Additive&quot; Value=&quot;Gebäudetechnik&quot;/&gt;&lt;Field Name=&quot;Name&quot; Value=&quot;Dr. Daniel Müller&quot;/&gt;&lt;Field Name=&quot;Function&quot; Value=&quot;Leiter Weiterbildung&quot;/&gt;&lt;Field Name=&quot;DirectPhone&quot; Value=&quot;+41 41 349 34 93&quot;/&gt;&lt;Field Name=&quot;EMail&quot; Value=&quot;daniel.mueller@hochschuleluzern.ch&quot;/&gt;&lt;Field Name=&quot;SignatureHighResBW&quot; Value=&quot;%Signatures%\AA.600dpi.BW.700.300.jpg&quot;/&gt;&lt;/DocProp&gt;&lt;DocProp UID=&quot;2003061115381095709037&quot; EntryUID=&quot;2003121817293296325874&quot;&gt;&lt;Field Name=&quot;IDName&quot; Value=&quot;(Leer)&quot;/&gt;&lt;/DocProp&gt;&lt;DocProp UID=&quot;2004112217290390304928&quot; EntryUID=&quot;2004123010144120300001&quot;&gt;&lt;Field Name=&quot;Text_0001&quot; Value=&quot;zur Stellungnahme&quot; ItemNumber=&quot;1&quot;/&gt;&lt;Field Name=&quot;Checkbox_0001&quot; Value=&quot;&amp;lt;Text Style=&amp;quot;zOawCheckbox&amp;quot;&amp;gt; &amp;lt;/Text&amp;gt;&quot; ItemNumber=&quot;1&quot;/&gt;&lt;Field Name=&quot;Text_0002&quot; Value=&quot;zur Kenntnisnahme&quot; ItemNumber=&quot;2&quot;/&gt;&lt;Field Name=&quot;Checkbox_0002&quot; Value=&quot;&amp;lt;Text Style=&amp;quot;zOawCheckbox&amp;quot;&amp;gt; &amp;lt;/Text&amp;gt;&quot; ItemNumber=&quot;2&quot;/&gt;&lt;Field Name=&quot;Text_0003&quot; Value=&quot;auf Ihren Wunsch&quot; ItemNumber=&quot;3&quot;/&gt;&lt;Field Name=&quot;Checkbox_0003&quot; Value=&quot;&amp;lt;Text Style=&amp;quot;zOawCheckbox&amp;quot;&amp;gt; &amp;lt;/Text&amp;gt;&quot; ItemNumber=&quot;3&quot;/&gt;&lt;Field Name=&quot;Text_0004&quot; Value=&quot;zur Unterschrift&quot; ItemNumber=&quot;4&quot;/&gt;&lt;Field Name=&quot;Checkbox_0004&quot; Value=&quot;&amp;lt;Text Style=&amp;quot;zOawCheckbox&amp;quot;&amp;gt; &amp;lt;/Text&amp;gt;&quot; ItemNumber=&quot;4&quot;/&gt;&lt;Field Name=&quot;Text_0005&quot; Value=&quot;zur Erledigung&quot; ItemNumber=&quot;5&quot;/&gt;&lt;Field Name=&quot;Checkbox_0005&quot; Value=&quot;&amp;lt;Text Style=&amp;quot;zOawCheckbox&amp;quot;&amp;gt; &amp;lt;/Text&amp;gt;&quot; ItemNumber=&quot;5&quot;/&gt;&lt;Field Name=&quot;Text_0006&quot; Value=&quot;mit bestem Dank zurück&quot; ItemNumber=&quot;6&quot;/&gt;&lt;Field Name=&quot;Checkbox_0006&quot; Value=&quot;&amp;lt;Text Style=&amp;quot;zOawCheckbox&amp;quot;&amp;gt; &amp;lt;/Text&amp;gt;&quot; ItemNumber=&quot;6&quot;/&gt;&lt;/DocProp&gt;&lt;DocProp UID=&quot;2003080714212273705547&quot; EntryUID=&quot;200412301014412030000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Empfängeradresse&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amp;lt;Text Style=&amp;quot;zOawRecipient&amp;quot;&amp;gt;Empfängeradresse&amp;lt;/Text&amp;gt;&quot;/&gt;&lt;/DocProp&gt;&lt;/DocProps&gt;_x000a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a_&lt;Item Type=&quot;SubMenu&quot; IDName=&quot;Styles&quot;&gt;_x000a_&lt;Item Type=&quot;Button&quot; IDName=&quot;DefaultParagraphFont&quot;  Icon=&quot;3114&quot; Label=&quot;Standard&quot; Command=&quot;StyleApply&quot; Parameter=&quot;-66&quot;/&gt;_x000a_&lt;Item Type=&quot;Button&quot; IDName=&quot;Strong&quot;  Icon=&quot;3114&quot; Label=&quot;Stark hervorheben&quot; Command=&quot;StyleApply&quot; Parameter=&quot;-88&quot;/&gt;_x000a_&lt;Item Type=&quot;Button&quot; IDName=&quot;Emphasis&quot;  Icon=&quot;3114&quot; Label=&quot;Schwach hervorheben&quot; Command=&quot;StyleApply&quot; Parameter=&quot;-89&quot;/&gt;_x000a_&lt;Item Type=&quot;Separator&quot;/&gt;_x000a_&lt;Item Type=&quot;Button&quot; IDName=&quot;Normal&quot; Icon=&quot;3546&quot; Label=&quot;Standard&quot; Command=&quot;StyleApply&quot; Parameter=&quot;-1&quot;/&gt;_x000a_&lt;Item Type=&quot;Button&quot; IDName=&quot;Normal (together)&quot; Icon=&quot;3546&quot; Label=&quot;Absatz zusammenhalten&quot; Command=&quot;StyleApply&quot; Parameter=&quot;TextTogether&quot;/&gt;_x000a_&lt;Item Type=&quot;Button&quot; IDName=&quot;Subject&quot; Icon=&quot;3546&quot; Label=&quot;Betreff&quot; Command=&quot;StyleApply&quot; Parameter=&quot;Subject&quot;/&gt;_x000a_&lt;Item Type=&quot;Button&quot; IDName=&quot;Title&quot; Icon=&quot;3546&quot; Label=&quot;Titel&quot; Command=&quot;StyleApply&quot; Parameter=&quot;-63&quot;/&gt;_x000a_&lt;Item Type=&quot;Button&quot; IDName=&quot;MinutesTitle&quot; Icon=&quot;3546&quot; Label=&quot;Protokollthema Überschrift&quot; Command=&quot;StyleApply&quot; Parameter=&quot;MinutesTitle&quot;/&gt;_x000a_&lt;Item Type=&quot;Separator&quot;/&gt;_x000a_&lt;Item Type=&quot;Button&quot; IDName=&quot;Heading1&quot; Icon=&quot;3546&quot; Label=&quot;Ueberschrift 1&quot; Command=&quot;StyleApply&quot; Parameter=&quot;-2&quot;/&gt;_x000a_&lt;Item Type=&quot;Button&quot; IDName=&quot;Heading2&quot; Icon=&quot;3546&quot; Label=&quot;Ueberschrift 2&quot; Command=&quot;StyleApply&quot; Parameter=&quot;-3&quot;/&gt;_x000a_&lt;Item Type=&quot;Button&quot; IDName=&quot;Heading3&quot; Icon=&quot;3546&quot; Label=&quot;Ueberschrift 3&quot; Command=&quot;StyleApply&quot; Parameter=&quot;-4&quot;/&gt;_x000a_&lt;Item Type=&quot;Separator&quot;/&gt;_x000a_&lt;Item Type=&quot;Button&quot; IDName=&quot;ListBullet&quot; Icon=&quot;3546&quot; Label=&quot;Liste mit Symbolen&quot; Command=&quot;StyleApply&quot; Parameter=&quot;ListWithSymbols&quot;/&gt;_x000a_&lt;Item Type=&quot;Button&quot; IDName=&quot;ListNumber&quot; Icon=&quot;3546&quot; Label=&quot;Liste mit Nummern&quot; Command=&quot;StyleApply&quot; Parameter=&quot;-50&quot;/&gt;_x000a_&lt;Item Type=&quot;Button&quot; IDName=&quot;ListCheckBox&quot; Icon=&quot;3546&quot; Label=&quot;Liste mit Checkboxen&quot; Command=&quot;StyleApply&quot; Parameter=&quot;ListWithCheckboxes&quot;/&gt;_x000a_&lt;Item Type=&quot;Button&quot; IDName=&quot;ListWithLetters&quot; Icon=&quot;3546&quot; Label=&quot;Liste mit Buchstaben&quot; Command=&quot;StyleApply&quot; Parameter=&quot;ListWithLetters&quot;/&gt;_x000a_&lt;Item Type=&quot;Button&quot; IDName=&quot;Topic300&quot; Icon=&quot;3546&quot; Label=&quot;Themenblock 315&quot; Command=&quot;StyleApply&quot; Parameter=&quot;Topic315&quot;/&gt;_x000a_&lt;Item Type=&quot;Button&quot; IDName=&quot;Topic600&quot; Icon=&quot;3546&quot; Label=&quot;Themenblock 630&quot; Command=&quot;StyleApply&quot; Parameter=&quot;Topic630&quot;/&gt;_x000a_&lt;Item Type=&quot;Button&quot; IDName=&quot;Topic900&quot; Icon=&quot;3546&quot; Label=&quot;Themenblock 945&quot; Command=&quot;StyleApply&quot; Parameter=&quot;Topic945&quot;/&gt;_x000a_&lt;/Item&gt;_x000a_&lt;/MenusDef&gt;"/>
    <w:docVar w:name="OawNumPages" w:val="1"/>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category&gt;&lt;/category&gt;&lt;fileName&gt;&lt;value type=&quot;OawBookmark&quot; name=&quot;Subject&quot;&gt;&lt;separator text=&quot;&quot;&gt;&lt;/separator&gt;&lt;format text=&quot;&quot;&gt;&lt;/format&gt;&lt;/value&gt;&lt;/fileName&gt;&lt;title&gt;&lt;value type=&quot;OawLanguage&quot; name=&quot;Doc.Not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category&gt;&lt;/category&gt;&lt;fileName&gt;&lt;value type=&quot;OawBookmark&quot; name=&quot;Subject&quot;&gt;&lt;separator text=&quot;&quot;&gt;&lt;/separator&gt;&lt;format text=&quot;&quot;&gt;&lt;/format&gt;&lt;/value&gt;&lt;/fileName&gt;&lt;title&gt;&lt;value type=&quot;OawLanguage&quot; name=&quot;Doc.Not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save profileUID=&quot;2006121210441235887611&quot;&gt;&lt;word&gt;&lt;fileName&gt;&lt;value type=&quot;OawBookmark&quot; name=&quot;Subject&quot;&gt;&lt;separator text=&quot;&quot;&gt;&lt;/separator&gt;&lt;format text=&quot;&quot;&gt;&lt;/format&gt;&lt;/value&gt;&lt;/fileName&gt;&lt;title&gt;&lt;value type=&quot;OawLanguage&quot; name=&quot;Doc.Not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Language&quot; name=&quot;Doc.Not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a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120;CharCodeUnchecked:=160;WizardSteps:=0|1|2|3;DocumentTitle:=;DisplayName:=&lt;translate&gt;Template.Note&lt;/translate&gt;;ID:=;password:=-1;password:=-1;password:=-1;password:=-1;password:=-1;password:=-1;password:=-1;password:=-1;password:=-1;password:=-1;password:=-1;"/>
    <w:docVar w:name="OawTemplatePropertiesXML" w:val="&lt;TemplateProperties&gt;&lt;RecipientFields&gt;&lt;Field UID=&quot;2004031513575326984562&quot; Label=&quot;&quot;/&gt;&lt;Field UID=&quot;2004031514011258946758&quot; Label=&quot;&quot;/&gt;&lt;Field UID=&quot;2004031514034574120309&quot; Label=&quot;&quot;/&gt;&lt;Field UID=&quot;2004031181449458765301&quot; Label=&quot;&quot;/&gt;&lt;/RecipientFields&gt;&lt;/TemplateProperties&gt;_x000a_"/>
    <w:docVar w:name="OawTemplateVersion" w:val="12"/>
    <w:docVar w:name="OawTemplPropsCm" w:val="&lt;TemplPropsCm xmlns:xsi=&quot;http://www.w3.org/2001/XMLSchema-instance&quot; xsi:noNamespaceSchemaLocation=&quot;TemplPropsCm_1.xsd&quot; SchemaVersion=&quot;1&quot; TemplateID=&quot;&quot; TemplateVersion=&quot;&quot;&gt;_x000a_&lt;Bookmark Name=&quot;Subject&quot; Label=&quot;&amp;lt;translate&amp;gt;SmartContent.Subject&amp;lt;/translate&amp;gt;&quot; Style=&quot;Subject&quot;/&gt;_x000a_&lt;Bookmark Name=&quot;Text&quot; Label=&quot;&amp;lt;translate&amp;gt;SmartContent.Text&amp;lt;/translate&amp;gt;&quot;/&gt;_x000a_&lt;Bookmark Name=&quot;Enclosures&quot; Label=&quot;&amp;lt;translate&amp;gt;SmartContent.Enclosures&amp;lt;/translate&amp;gt;&quot;/&gt;_x000a_&lt;/TemplPropsCm&gt;"/>
    <w:docVar w:name="OawTemplPropsStm" w:val="&lt;TemplPropsStm xmlns:xsi=&quot;http://www.w3.org/2001/XMLSchema-instance&quot; xsi:noNamespaceSchemaLocation=&quot;TemplPropsStm_1.xsd&quot; SchemaVersion=&quot;1&quot; TemplateID=&quot;&quot; TemplateVersion=&quot;&quot;&gt;_x000a_&lt;Bookmark Name=&quot;Subject&quot; Label=&quot;&amp;lt;translate&amp;gt;SmartTemplate.Subject&amp;lt;/translate&amp;gt;&quot; Style=&quot;Subject&quot;/&gt;_x000a_&lt;Bookmark Name=&quot;Text&quot; Label=&quot;&amp;lt;translate&amp;gt;SmartTemplate.Text&amp;lt;/translate&amp;gt;&quot;/&gt;_x000a_&lt;Bookmark Name=&quot;Enclosures&quot; Label=&quot;&amp;lt;translate&amp;gt;SmartTemplate.Enclosures&amp;lt;/translate&amp;gt;&quot; Style=&quot;Enclosures&quot;/&gt;_x000a_&lt;/TemplPropsStm&gt;"/>
    <w:docVar w:name="OawVersionPicture.2007080614125898476083" w:val="hslu_d.ta.g.2100.500.wmf;2007.10.11-17:14:47"/>
    <w:docVar w:name="OawVersionPicture.2007080614301815161019" w:val="hslu_d.ta.k.2100.250.wmf;2007.10.11-17:14:47"/>
    <w:docVar w:name="OawVersionPicture.2007080810342414363444" w:val="hslu_allgemeinefqm.f.2100.200.wmf;2007.10.11-17:14:46"/>
  </w:docVars>
  <w:rsids>
    <w:rsidRoot w:val="00583366"/>
    <w:rsid w:val="00001428"/>
    <w:rsid w:val="000044E0"/>
    <w:rsid w:val="00004F52"/>
    <w:rsid w:val="00005578"/>
    <w:rsid w:val="00007210"/>
    <w:rsid w:val="000119B1"/>
    <w:rsid w:val="00011CC0"/>
    <w:rsid w:val="000123D4"/>
    <w:rsid w:val="000130ED"/>
    <w:rsid w:val="0001427F"/>
    <w:rsid w:val="000150EB"/>
    <w:rsid w:val="000154E2"/>
    <w:rsid w:val="00017F67"/>
    <w:rsid w:val="00021302"/>
    <w:rsid w:val="000235EE"/>
    <w:rsid w:val="000269AE"/>
    <w:rsid w:val="00040FD6"/>
    <w:rsid w:val="00043723"/>
    <w:rsid w:val="0004599B"/>
    <w:rsid w:val="0005055C"/>
    <w:rsid w:val="00050D8B"/>
    <w:rsid w:val="0005144E"/>
    <w:rsid w:val="0005340F"/>
    <w:rsid w:val="00053EE6"/>
    <w:rsid w:val="000560E8"/>
    <w:rsid w:val="00056822"/>
    <w:rsid w:val="00057323"/>
    <w:rsid w:val="0005789A"/>
    <w:rsid w:val="0006172A"/>
    <w:rsid w:val="00061DA6"/>
    <w:rsid w:val="00064928"/>
    <w:rsid w:val="00065EAF"/>
    <w:rsid w:val="00065F14"/>
    <w:rsid w:val="0007290B"/>
    <w:rsid w:val="0007646A"/>
    <w:rsid w:val="00077056"/>
    <w:rsid w:val="00077B6A"/>
    <w:rsid w:val="000823A8"/>
    <w:rsid w:val="00082F44"/>
    <w:rsid w:val="000866BA"/>
    <w:rsid w:val="000910A2"/>
    <w:rsid w:val="000918D0"/>
    <w:rsid w:val="0009193E"/>
    <w:rsid w:val="000924DE"/>
    <w:rsid w:val="00096F2D"/>
    <w:rsid w:val="00097C9D"/>
    <w:rsid w:val="000A1C9D"/>
    <w:rsid w:val="000A382A"/>
    <w:rsid w:val="000A399E"/>
    <w:rsid w:val="000A576D"/>
    <w:rsid w:val="000A67FE"/>
    <w:rsid w:val="000A76DC"/>
    <w:rsid w:val="000A7BE1"/>
    <w:rsid w:val="000B145C"/>
    <w:rsid w:val="000B1B41"/>
    <w:rsid w:val="000B344C"/>
    <w:rsid w:val="000B4859"/>
    <w:rsid w:val="000B55AB"/>
    <w:rsid w:val="000B7ACC"/>
    <w:rsid w:val="000B7FBB"/>
    <w:rsid w:val="000C024F"/>
    <w:rsid w:val="000C1C8C"/>
    <w:rsid w:val="000C2489"/>
    <w:rsid w:val="000C532C"/>
    <w:rsid w:val="000D19B3"/>
    <w:rsid w:val="000E0D7D"/>
    <w:rsid w:val="000E77DD"/>
    <w:rsid w:val="000F17CB"/>
    <w:rsid w:val="000F3291"/>
    <w:rsid w:val="000F79CA"/>
    <w:rsid w:val="00100419"/>
    <w:rsid w:val="00100B01"/>
    <w:rsid w:val="00102E1B"/>
    <w:rsid w:val="00103253"/>
    <w:rsid w:val="001038D9"/>
    <w:rsid w:val="00105406"/>
    <w:rsid w:val="001116E8"/>
    <w:rsid w:val="00111B9F"/>
    <w:rsid w:val="001162A3"/>
    <w:rsid w:val="001257AE"/>
    <w:rsid w:val="00125C5C"/>
    <w:rsid w:val="001349C9"/>
    <w:rsid w:val="00136893"/>
    <w:rsid w:val="001421F8"/>
    <w:rsid w:val="00142235"/>
    <w:rsid w:val="00145E15"/>
    <w:rsid w:val="00146AA3"/>
    <w:rsid w:val="00153962"/>
    <w:rsid w:val="001543B5"/>
    <w:rsid w:val="001553F4"/>
    <w:rsid w:val="0015654E"/>
    <w:rsid w:val="00156F1E"/>
    <w:rsid w:val="00157781"/>
    <w:rsid w:val="0016621E"/>
    <w:rsid w:val="00170A59"/>
    <w:rsid w:val="00172594"/>
    <w:rsid w:val="0017396D"/>
    <w:rsid w:val="00173AF0"/>
    <w:rsid w:val="00175A97"/>
    <w:rsid w:val="00175F40"/>
    <w:rsid w:val="001762BB"/>
    <w:rsid w:val="0017688D"/>
    <w:rsid w:val="00180884"/>
    <w:rsid w:val="00181FEF"/>
    <w:rsid w:val="00183D58"/>
    <w:rsid w:val="001844D6"/>
    <w:rsid w:val="00184D27"/>
    <w:rsid w:val="0018569F"/>
    <w:rsid w:val="0018701E"/>
    <w:rsid w:val="00191F2B"/>
    <w:rsid w:val="0019329B"/>
    <w:rsid w:val="0019488E"/>
    <w:rsid w:val="00195082"/>
    <w:rsid w:val="001A0D83"/>
    <w:rsid w:val="001A1AF5"/>
    <w:rsid w:val="001A5935"/>
    <w:rsid w:val="001A7844"/>
    <w:rsid w:val="001B16E5"/>
    <w:rsid w:val="001B277A"/>
    <w:rsid w:val="001B2A79"/>
    <w:rsid w:val="001B30A7"/>
    <w:rsid w:val="001C027B"/>
    <w:rsid w:val="001C371A"/>
    <w:rsid w:val="001C6A6C"/>
    <w:rsid w:val="001D034D"/>
    <w:rsid w:val="001D0D54"/>
    <w:rsid w:val="001D5097"/>
    <w:rsid w:val="001D54C5"/>
    <w:rsid w:val="001D597B"/>
    <w:rsid w:val="001E3C38"/>
    <w:rsid w:val="001E5796"/>
    <w:rsid w:val="001E624A"/>
    <w:rsid w:val="001E6FFA"/>
    <w:rsid w:val="001E74E7"/>
    <w:rsid w:val="001F0C03"/>
    <w:rsid w:val="001F2990"/>
    <w:rsid w:val="001F572A"/>
    <w:rsid w:val="001F6863"/>
    <w:rsid w:val="001F7CF3"/>
    <w:rsid w:val="00201F68"/>
    <w:rsid w:val="00203C8F"/>
    <w:rsid w:val="00204767"/>
    <w:rsid w:val="00205335"/>
    <w:rsid w:val="00206517"/>
    <w:rsid w:val="00206794"/>
    <w:rsid w:val="00207483"/>
    <w:rsid w:val="00210071"/>
    <w:rsid w:val="00210547"/>
    <w:rsid w:val="00211B5B"/>
    <w:rsid w:val="0021759A"/>
    <w:rsid w:val="00220AB9"/>
    <w:rsid w:val="00221537"/>
    <w:rsid w:val="002254D5"/>
    <w:rsid w:val="002263FA"/>
    <w:rsid w:val="002315B5"/>
    <w:rsid w:val="00231BDB"/>
    <w:rsid w:val="00233266"/>
    <w:rsid w:val="002335AB"/>
    <w:rsid w:val="00233E30"/>
    <w:rsid w:val="00234CD6"/>
    <w:rsid w:val="0024192B"/>
    <w:rsid w:val="00243200"/>
    <w:rsid w:val="00246267"/>
    <w:rsid w:val="002507EB"/>
    <w:rsid w:val="00253A7F"/>
    <w:rsid w:val="00254CF8"/>
    <w:rsid w:val="00256157"/>
    <w:rsid w:val="0025680A"/>
    <w:rsid w:val="00260B39"/>
    <w:rsid w:val="00261716"/>
    <w:rsid w:val="002628FA"/>
    <w:rsid w:val="002645DC"/>
    <w:rsid w:val="002655EE"/>
    <w:rsid w:val="0026584C"/>
    <w:rsid w:val="00265BBB"/>
    <w:rsid w:val="00265DBB"/>
    <w:rsid w:val="00266496"/>
    <w:rsid w:val="00266CAF"/>
    <w:rsid w:val="00266E8B"/>
    <w:rsid w:val="00266FE3"/>
    <w:rsid w:val="00271318"/>
    <w:rsid w:val="00271915"/>
    <w:rsid w:val="002727C3"/>
    <w:rsid w:val="00272B10"/>
    <w:rsid w:val="0027682B"/>
    <w:rsid w:val="00276E6C"/>
    <w:rsid w:val="00281CA1"/>
    <w:rsid w:val="002826C9"/>
    <w:rsid w:val="00284D3E"/>
    <w:rsid w:val="002862F6"/>
    <w:rsid w:val="00287A9C"/>
    <w:rsid w:val="00294639"/>
    <w:rsid w:val="002A12AA"/>
    <w:rsid w:val="002A2F40"/>
    <w:rsid w:val="002A4955"/>
    <w:rsid w:val="002A49DB"/>
    <w:rsid w:val="002A53F6"/>
    <w:rsid w:val="002A5D93"/>
    <w:rsid w:val="002A62E3"/>
    <w:rsid w:val="002A7028"/>
    <w:rsid w:val="002B395A"/>
    <w:rsid w:val="002B3964"/>
    <w:rsid w:val="002B483B"/>
    <w:rsid w:val="002B6E80"/>
    <w:rsid w:val="002B7735"/>
    <w:rsid w:val="002C3364"/>
    <w:rsid w:val="002C3897"/>
    <w:rsid w:val="002C5BD7"/>
    <w:rsid w:val="002C739A"/>
    <w:rsid w:val="002C7CF4"/>
    <w:rsid w:val="002D109E"/>
    <w:rsid w:val="002D19AF"/>
    <w:rsid w:val="002D2017"/>
    <w:rsid w:val="002D4354"/>
    <w:rsid w:val="002D7C5C"/>
    <w:rsid w:val="002E0A07"/>
    <w:rsid w:val="002E38DE"/>
    <w:rsid w:val="002E7357"/>
    <w:rsid w:val="002F361E"/>
    <w:rsid w:val="002F3A1E"/>
    <w:rsid w:val="002F694B"/>
    <w:rsid w:val="0030355A"/>
    <w:rsid w:val="00310369"/>
    <w:rsid w:val="00310505"/>
    <w:rsid w:val="00313524"/>
    <w:rsid w:val="00313BB2"/>
    <w:rsid w:val="00321CB7"/>
    <w:rsid w:val="003222E2"/>
    <w:rsid w:val="003223FF"/>
    <w:rsid w:val="00322D36"/>
    <w:rsid w:val="003258FD"/>
    <w:rsid w:val="0032754B"/>
    <w:rsid w:val="003311C3"/>
    <w:rsid w:val="00332715"/>
    <w:rsid w:val="003342EB"/>
    <w:rsid w:val="00335B07"/>
    <w:rsid w:val="0033758F"/>
    <w:rsid w:val="00341630"/>
    <w:rsid w:val="00342F91"/>
    <w:rsid w:val="0034662A"/>
    <w:rsid w:val="00351A68"/>
    <w:rsid w:val="00351CBF"/>
    <w:rsid w:val="003523B3"/>
    <w:rsid w:val="00356BEB"/>
    <w:rsid w:val="00357B7E"/>
    <w:rsid w:val="003638E1"/>
    <w:rsid w:val="00364BD8"/>
    <w:rsid w:val="0036763C"/>
    <w:rsid w:val="003709F4"/>
    <w:rsid w:val="00372F46"/>
    <w:rsid w:val="0037451F"/>
    <w:rsid w:val="00375817"/>
    <w:rsid w:val="00376890"/>
    <w:rsid w:val="00377B56"/>
    <w:rsid w:val="00377D83"/>
    <w:rsid w:val="003801C0"/>
    <w:rsid w:val="003806E5"/>
    <w:rsid w:val="00384D67"/>
    <w:rsid w:val="0039196F"/>
    <w:rsid w:val="003929EA"/>
    <w:rsid w:val="0039336D"/>
    <w:rsid w:val="003934F4"/>
    <w:rsid w:val="003953B4"/>
    <w:rsid w:val="003A20E9"/>
    <w:rsid w:val="003A377D"/>
    <w:rsid w:val="003A4560"/>
    <w:rsid w:val="003A5C7A"/>
    <w:rsid w:val="003B0676"/>
    <w:rsid w:val="003B2395"/>
    <w:rsid w:val="003B3387"/>
    <w:rsid w:val="003B78BC"/>
    <w:rsid w:val="003B7EDB"/>
    <w:rsid w:val="003C1534"/>
    <w:rsid w:val="003C3D1F"/>
    <w:rsid w:val="003C5498"/>
    <w:rsid w:val="003C6683"/>
    <w:rsid w:val="003C73BC"/>
    <w:rsid w:val="003D1594"/>
    <w:rsid w:val="003D210E"/>
    <w:rsid w:val="003D2556"/>
    <w:rsid w:val="003D2799"/>
    <w:rsid w:val="003D4399"/>
    <w:rsid w:val="003D5C95"/>
    <w:rsid w:val="003D5EFA"/>
    <w:rsid w:val="003D5F22"/>
    <w:rsid w:val="003E46AD"/>
    <w:rsid w:val="003E521A"/>
    <w:rsid w:val="003E7F95"/>
    <w:rsid w:val="003F653C"/>
    <w:rsid w:val="003F7C8E"/>
    <w:rsid w:val="0040254E"/>
    <w:rsid w:val="00402B5A"/>
    <w:rsid w:val="00403213"/>
    <w:rsid w:val="00404D9F"/>
    <w:rsid w:val="00405A02"/>
    <w:rsid w:val="00407474"/>
    <w:rsid w:val="00410ECA"/>
    <w:rsid w:val="00411446"/>
    <w:rsid w:val="00414E5F"/>
    <w:rsid w:val="0041637D"/>
    <w:rsid w:val="00425133"/>
    <w:rsid w:val="00427E29"/>
    <w:rsid w:val="00433BEC"/>
    <w:rsid w:val="00436873"/>
    <w:rsid w:val="00437698"/>
    <w:rsid w:val="00437F94"/>
    <w:rsid w:val="004404A7"/>
    <w:rsid w:val="00443F03"/>
    <w:rsid w:val="00444D33"/>
    <w:rsid w:val="004472F7"/>
    <w:rsid w:val="00453293"/>
    <w:rsid w:val="004575BA"/>
    <w:rsid w:val="00461A28"/>
    <w:rsid w:val="00465319"/>
    <w:rsid w:val="00471A74"/>
    <w:rsid w:val="00475BAB"/>
    <w:rsid w:val="00476561"/>
    <w:rsid w:val="0048010E"/>
    <w:rsid w:val="00481655"/>
    <w:rsid w:val="00485BEE"/>
    <w:rsid w:val="0048601E"/>
    <w:rsid w:val="00486D68"/>
    <w:rsid w:val="004872E6"/>
    <w:rsid w:val="00487FD0"/>
    <w:rsid w:val="004913B4"/>
    <w:rsid w:val="004919CA"/>
    <w:rsid w:val="00496AEA"/>
    <w:rsid w:val="004A276A"/>
    <w:rsid w:val="004A3203"/>
    <w:rsid w:val="004A6F67"/>
    <w:rsid w:val="004A7B51"/>
    <w:rsid w:val="004B2F5B"/>
    <w:rsid w:val="004B462F"/>
    <w:rsid w:val="004B67E5"/>
    <w:rsid w:val="004C0B7C"/>
    <w:rsid w:val="004C25B5"/>
    <w:rsid w:val="004C468A"/>
    <w:rsid w:val="004C7699"/>
    <w:rsid w:val="004D1CCA"/>
    <w:rsid w:val="004D3483"/>
    <w:rsid w:val="004D64B9"/>
    <w:rsid w:val="004E5CA9"/>
    <w:rsid w:val="004F2D7D"/>
    <w:rsid w:val="004F2EDD"/>
    <w:rsid w:val="004F7B16"/>
    <w:rsid w:val="00503979"/>
    <w:rsid w:val="00504A70"/>
    <w:rsid w:val="005053EA"/>
    <w:rsid w:val="005062A0"/>
    <w:rsid w:val="005079ED"/>
    <w:rsid w:val="005129F0"/>
    <w:rsid w:val="0051398E"/>
    <w:rsid w:val="005155A2"/>
    <w:rsid w:val="005168A9"/>
    <w:rsid w:val="00516DAB"/>
    <w:rsid w:val="00517D2D"/>
    <w:rsid w:val="0052167F"/>
    <w:rsid w:val="005222FF"/>
    <w:rsid w:val="00522311"/>
    <w:rsid w:val="00525596"/>
    <w:rsid w:val="00527449"/>
    <w:rsid w:val="00534CD8"/>
    <w:rsid w:val="005363EC"/>
    <w:rsid w:val="00536B3B"/>
    <w:rsid w:val="00540BFD"/>
    <w:rsid w:val="00541121"/>
    <w:rsid w:val="00543809"/>
    <w:rsid w:val="00543858"/>
    <w:rsid w:val="00544071"/>
    <w:rsid w:val="00545AA8"/>
    <w:rsid w:val="00550F36"/>
    <w:rsid w:val="00550F8A"/>
    <w:rsid w:val="00552CC7"/>
    <w:rsid w:val="005536C2"/>
    <w:rsid w:val="00556E05"/>
    <w:rsid w:val="00557113"/>
    <w:rsid w:val="005617E4"/>
    <w:rsid w:val="0056298A"/>
    <w:rsid w:val="005645A1"/>
    <w:rsid w:val="00565AE3"/>
    <w:rsid w:val="00565AEE"/>
    <w:rsid w:val="00574D90"/>
    <w:rsid w:val="0057564D"/>
    <w:rsid w:val="00576185"/>
    <w:rsid w:val="0057709F"/>
    <w:rsid w:val="005802F1"/>
    <w:rsid w:val="00583366"/>
    <w:rsid w:val="00584C35"/>
    <w:rsid w:val="00585537"/>
    <w:rsid w:val="00592BF1"/>
    <w:rsid w:val="005945C2"/>
    <w:rsid w:val="005959AD"/>
    <w:rsid w:val="00595EFC"/>
    <w:rsid w:val="005A0A9E"/>
    <w:rsid w:val="005A1827"/>
    <w:rsid w:val="005B256F"/>
    <w:rsid w:val="005B4BBB"/>
    <w:rsid w:val="005C059A"/>
    <w:rsid w:val="005C1028"/>
    <w:rsid w:val="005C7649"/>
    <w:rsid w:val="005C7F2F"/>
    <w:rsid w:val="005D157A"/>
    <w:rsid w:val="005D1707"/>
    <w:rsid w:val="005D3404"/>
    <w:rsid w:val="005D5F6E"/>
    <w:rsid w:val="005D6579"/>
    <w:rsid w:val="005E045D"/>
    <w:rsid w:val="005E10C1"/>
    <w:rsid w:val="005E110D"/>
    <w:rsid w:val="005E5A04"/>
    <w:rsid w:val="005E63F7"/>
    <w:rsid w:val="005E7E3B"/>
    <w:rsid w:val="005F555B"/>
    <w:rsid w:val="005F5911"/>
    <w:rsid w:val="00607411"/>
    <w:rsid w:val="0062093B"/>
    <w:rsid w:val="00622CCC"/>
    <w:rsid w:val="00623C45"/>
    <w:rsid w:val="00625819"/>
    <w:rsid w:val="00625C43"/>
    <w:rsid w:val="0062667A"/>
    <w:rsid w:val="00626BC0"/>
    <w:rsid w:val="006309EF"/>
    <w:rsid w:val="00630EBD"/>
    <w:rsid w:val="00631323"/>
    <w:rsid w:val="0063352C"/>
    <w:rsid w:val="00635D5B"/>
    <w:rsid w:val="00636E1C"/>
    <w:rsid w:val="00642BA7"/>
    <w:rsid w:val="00643E8B"/>
    <w:rsid w:val="006443AF"/>
    <w:rsid w:val="00644DEE"/>
    <w:rsid w:val="00644EBE"/>
    <w:rsid w:val="00650E06"/>
    <w:rsid w:val="006544DD"/>
    <w:rsid w:val="0065475A"/>
    <w:rsid w:val="00655C62"/>
    <w:rsid w:val="00660373"/>
    <w:rsid w:val="00660D5E"/>
    <w:rsid w:val="006639DE"/>
    <w:rsid w:val="00665BF6"/>
    <w:rsid w:val="00667B1B"/>
    <w:rsid w:val="00671312"/>
    <w:rsid w:val="00674950"/>
    <w:rsid w:val="00675FF5"/>
    <w:rsid w:val="00681715"/>
    <w:rsid w:val="0068421E"/>
    <w:rsid w:val="00687B0D"/>
    <w:rsid w:val="0069230B"/>
    <w:rsid w:val="00693729"/>
    <w:rsid w:val="00697E1D"/>
    <w:rsid w:val="006A46F8"/>
    <w:rsid w:val="006B131C"/>
    <w:rsid w:val="006B1740"/>
    <w:rsid w:val="006B34D5"/>
    <w:rsid w:val="006B4DE1"/>
    <w:rsid w:val="006B525A"/>
    <w:rsid w:val="006B5E61"/>
    <w:rsid w:val="006C0469"/>
    <w:rsid w:val="006C1027"/>
    <w:rsid w:val="006C5FD2"/>
    <w:rsid w:val="006D2C41"/>
    <w:rsid w:val="006D2D03"/>
    <w:rsid w:val="006D45ED"/>
    <w:rsid w:val="006D66E9"/>
    <w:rsid w:val="006D7373"/>
    <w:rsid w:val="006E0730"/>
    <w:rsid w:val="006E2AE9"/>
    <w:rsid w:val="006E2D08"/>
    <w:rsid w:val="006E4C03"/>
    <w:rsid w:val="006E6997"/>
    <w:rsid w:val="006E70A0"/>
    <w:rsid w:val="006F014D"/>
    <w:rsid w:val="006F0A42"/>
    <w:rsid w:val="006F5756"/>
    <w:rsid w:val="006F690E"/>
    <w:rsid w:val="00700F29"/>
    <w:rsid w:val="00706FA1"/>
    <w:rsid w:val="0071163A"/>
    <w:rsid w:val="00711A1D"/>
    <w:rsid w:val="007136BA"/>
    <w:rsid w:val="0071379F"/>
    <w:rsid w:val="00713AB5"/>
    <w:rsid w:val="007144A7"/>
    <w:rsid w:val="007205FC"/>
    <w:rsid w:val="00720962"/>
    <w:rsid w:val="00724543"/>
    <w:rsid w:val="00724586"/>
    <w:rsid w:val="00730FCB"/>
    <w:rsid w:val="00731AA0"/>
    <w:rsid w:val="00733CFF"/>
    <w:rsid w:val="00737DBF"/>
    <w:rsid w:val="00740118"/>
    <w:rsid w:val="00744770"/>
    <w:rsid w:val="00745B8E"/>
    <w:rsid w:val="00745CE3"/>
    <w:rsid w:val="00747CC4"/>
    <w:rsid w:val="00747DB4"/>
    <w:rsid w:val="00750EB1"/>
    <w:rsid w:val="007543AF"/>
    <w:rsid w:val="0076156C"/>
    <w:rsid w:val="00763B85"/>
    <w:rsid w:val="007673E2"/>
    <w:rsid w:val="007676FD"/>
    <w:rsid w:val="007728DD"/>
    <w:rsid w:val="00773062"/>
    <w:rsid w:val="00773577"/>
    <w:rsid w:val="0077472B"/>
    <w:rsid w:val="00775077"/>
    <w:rsid w:val="007762DD"/>
    <w:rsid w:val="00780D50"/>
    <w:rsid w:val="00783878"/>
    <w:rsid w:val="00786438"/>
    <w:rsid w:val="007936A0"/>
    <w:rsid w:val="00794744"/>
    <w:rsid w:val="00797230"/>
    <w:rsid w:val="00797980"/>
    <w:rsid w:val="007A05F4"/>
    <w:rsid w:val="007A11EF"/>
    <w:rsid w:val="007A3B7F"/>
    <w:rsid w:val="007A4A79"/>
    <w:rsid w:val="007A4BAD"/>
    <w:rsid w:val="007A4F05"/>
    <w:rsid w:val="007A50CB"/>
    <w:rsid w:val="007A51EF"/>
    <w:rsid w:val="007B25BD"/>
    <w:rsid w:val="007B43E1"/>
    <w:rsid w:val="007B453F"/>
    <w:rsid w:val="007B52BE"/>
    <w:rsid w:val="007B5435"/>
    <w:rsid w:val="007B5DEF"/>
    <w:rsid w:val="007B604C"/>
    <w:rsid w:val="007B76A3"/>
    <w:rsid w:val="007C0D18"/>
    <w:rsid w:val="007C1DE5"/>
    <w:rsid w:val="007C2BFE"/>
    <w:rsid w:val="007C4472"/>
    <w:rsid w:val="007C54AB"/>
    <w:rsid w:val="007C681B"/>
    <w:rsid w:val="007C74E7"/>
    <w:rsid w:val="007C761A"/>
    <w:rsid w:val="007D0538"/>
    <w:rsid w:val="007D0C7A"/>
    <w:rsid w:val="007D0E2F"/>
    <w:rsid w:val="007E0502"/>
    <w:rsid w:val="007E1748"/>
    <w:rsid w:val="007E6993"/>
    <w:rsid w:val="007E6DA8"/>
    <w:rsid w:val="007E7D66"/>
    <w:rsid w:val="007F04C2"/>
    <w:rsid w:val="007F4AA4"/>
    <w:rsid w:val="007F7FF6"/>
    <w:rsid w:val="0080013D"/>
    <w:rsid w:val="00801B6E"/>
    <w:rsid w:val="00802FF5"/>
    <w:rsid w:val="00805BF0"/>
    <w:rsid w:val="008069EF"/>
    <w:rsid w:val="0080752B"/>
    <w:rsid w:val="008113E8"/>
    <w:rsid w:val="0081528F"/>
    <w:rsid w:val="008152E0"/>
    <w:rsid w:val="00815E0A"/>
    <w:rsid w:val="00822957"/>
    <w:rsid w:val="008267CB"/>
    <w:rsid w:val="0083412E"/>
    <w:rsid w:val="008341F9"/>
    <w:rsid w:val="00834F84"/>
    <w:rsid w:val="00835271"/>
    <w:rsid w:val="0083578E"/>
    <w:rsid w:val="00842DA4"/>
    <w:rsid w:val="00842DFA"/>
    <w:rsid w:val="0084489B"/>
    <w:rsid w:val="008520E5"/>
    <w:rsid w:val="008530B1"/>
    <w:rsid w:val="008531C2"/>
    <w:rsid w:val="0085457F"/>
    <w:rsid w:val="0085561E"/>
    <w:rsid w:val="0085590A"/>
    <w:rsid w:val="00867C4B"/>
    <w:rsid w:val="0087274C"/>
    <w:rsid w:val="00873F58"/>
    <w:rsid w:val="00876A43"/>
    <w:rsid w:val="008802BF"/>
    <w:rsid w:val="00883BC9"/>
    <w:rsid w:val="0088665D"/>
    <w:rsid w:val="00886F39"/>
    <w:rsid w:val="00891E2A"/>
    <w:rsid w:val="00896975"/>
    <w:rsid w:val="008A416C"/>
    <w:rsid w:val="008A5A58"/>
    <w:rsid w:val="008A6E2D"/>
    <w:rsid w:val="008A70F0"/>
    <w:rsid w:val="008B0C14"/>
    <w:rsid w:val="008B0D4A"/>
    <w:rsid w:val="008B3166"/>
    <w:rsid w:val="008B4DBE"/>
    <w:rsid w:val="008B752B"/>
    <w:rsid w:val="008B77D1"/>
    <w:rsid w:val="008C1E19"/>
    <w:rsid w:val="008D11B1"/>
    <w:rsid w:val="008D42BE"/>
    <w:rsid w:val="008E02BF"/>
    <w:rsid w:val="008E09ED"/>
    <w:rsid w:val="008E2C0D"/>
    <w:rsid w:val="008E3F6D"/>
    <w:rsid w:val="008E6CD1"/>
    <w:rsid w:val="008E7213"/>
    <w:rsid w:val="008F09F3"/>
    <w:rsid w:val="008F2D60"/>
    <w:rsid w:val="008F4370"/>
    <w:rsid w:val="008F602F"/>
    <w:rsid w:val="008F7046"/>
    <w:rsid w:val="00901127"/>
    <w:rsid w:val="00902C8F"/>
    <w:rsid w:val="00904ACE"/>
    <w:rsid w:val="00904DEE"/>
    <w:rsid w:val="00905189"/>
    <w:rsid w:val="009054DE"/>
    <w:rsid w:val="00905ED7"/>
    <w:rsid w:val="009060BB"/>
    <w:rsid w:val="009062A7"/>
    <w:rsid w:val="0091142C"/>
    <w:rsid w:val="00912AAF"/>
    <w:rsid w:val="009141AF"/>
    <w:rsid w:val="00920DFA"/>
    <w:rsid w:val="00921A57"/>
    <w:rsid w:val="009224D5"/>
    <w:rsid w:val="00923F5F"/>
    <w:rsid w:val="009243BA"/>
    <w:rsid w:val="00924691"/>
    <w:rsid w:val="00925AB7"/>
    <w:rsid w:val="00931761"/>
    <w:rsid w:val="0093218C"/>
    <w:rsid w:val="00932E62"/>
    <w:rsid w:val="009334F4"/>
    <w:rsid w:val="00935392"/>
    <w:rsid w:val="009406F3"/>
    <w:rsid w:val="009408F1"/>
    <w:rsid w:val="00943586"/>
    <w:rsid w:val="00943A0A"/>
    <w:rsid w:val="00943C42"/>
    <w:rsid w:val="00943EFA"/>
    <w:rsid w:val="00944A0B"/>
    <w:rsid w:val="00945488"/>
    <w:rsid w:val="0095366B"/>
    <w:rsid w:val="00953997"/>
    <w:rsid w:val="00954E0A"/>
    <w:rsid w:val="00974642"/>
    <w:rsid w:val="009760AA"/>
    <w:rsid w:val="00983049"/>
    <w:rsid w:val="009841ED"/>
    <w:rsid w:val="00984BE4"/>
    <w:rsid w:val="00987A4D"/>
    <w:rsid w:val="00987ECA"/>
    <w:rsid w:val="00990DD6"/>
    <w:rsid w:val="0099292A"/>
    <w:rsid w:val="00993CF3"/>
    <w:rsid w:val="00994247"/>
    <w:rsid w:val="00997838"/>
    <w:rsid w:val="009A2D8A"/>
    <w:rsid w:val="009A2DF6"/>
    <w:rsid w:val="009A33ED"/>
    <w:rsid w:val="009A3A05"/>
    <w:rsid w:val="009A59DD"/>
    <w:rsid w:val="009A7BA9"/>
    <w:rsid w:val="009B3821"/>
    <w:rsid w:val="009B7C76"/>
    <w:rsid w:val="009C0A25"/>
    <w:rsid w:val="009C0FD1"/>
    <w:rsid w:val="009C31EC"/>
    <w:rsid w:val="009C4462"/>
    <w:rsid w:val="009D03D0"/>
    <w:rsid w:val="009D48A4"/>
    <w:rsid w:val="009E0D3B"/>
    <w:rsid w:val="009E1B47"/>
    <w:rsid w:val="009E2842"/>
    <w:rsid w:val="009E410B"/>
    <w:rsid w:val="009E445E"/>
    <w:rsid w:val="009E49EE"/>
    <w:rsid w:val="009E525F"/>
    <w:rsid w:val="009F038E"/>
    <w:rsid w:val="009F1412"/>
    <w:rsid w:val="009F32E6"/>
    <w:rsid w:val="009F4698"/>
    <w:rsid w:val="00A02515"/>
    <w:rsid w:val="00A02A0C"/>
    <w:rsid w:val="00A033A9"/>
    <w:rsid w:val="00A07502"/>
    <w:rsid w:val="00A1098B"/>
    <w:rsid w:val="00A15C90"/>
    <w:rsid w:val="00A15F22"/>
    <w:rsid w:val="00A161E1"/>
    <w:rsid w:val="00A179D9"/>
    <w:rsid w:val="00A22806"/>
    <w:rsid w:val="00A248D6"/>
    <w:rsid w:val="00A31D54"/>
    <w:rsid w:val="00A3202E"/>
    <w:rsid w:val="00A32615"/>
    <w:rsid w:val="00A34D4F"/>
    <w:rsid w:val="00A37573"/>
    <w:rsid w:val="00A37CA2"/>
    <w:rsid w:val="00A40077"/>
    <w:rsid w:val="00A4084C"/>
    <w:rsid w:val="00A4099E"/>
    <w:rsid w:val="00A424E2"/>
    <w:rsid w:val="00A5040F"/>
    <w:rsid w:val="00A53F2E"/>
    <w:rsid w:val="00A54D4D"/>
    <w:rsid w:val="00A60ACB"/>
    <w:rsid w:val="00A61D23"/>
    <w:rsid w:val="00A6301A"/>
    <w:rsid w:val="00A661F8"/>
    <w:rsid w:val="00A717C9"/>
    <w:rsid w:val="00A73968"/>
    <w:rsid w:val="00A80838"/>
    <w:rsid w:val="00A81999"/>
    <w:rsid w:val="00A82125"/>
    <w:rsid w:val="00A82E23"/>
    <w:rsid w:val="00A83DAE"/>
    <w:rsid w:val="00A93CA6"/>
    <w:rsid w:val="00AA1192"/>
    <w:rsid w:val="00AA4041"/>
    <w:rsid w:val="00AA52C0"/>
    <w:rsid w:val="00AB0EED"/>
    <w:rsid w:val="00AB4125"/>
    <w:rsid w:val="00AB4A3E"/>
    <w:rsid w:val="00AB4C00"/>
    <w:rsid w:val="00AB59A1"/>
    <w:rsid w:val="00AB7056"/>
    <w:rsid w:val="00AC0FB5"/>
    <w:rsid w:val="00AC3851"/>
    <w:rsid w:val="00AD0FE9"/>
    <w:rsid w:val="00AE1B37"/>
    <w:rsid w:val="00AE435A"/>
    <w:rsid w:val="00AE7B3C"/>
    <w:rsid w:val="00AF1138"/>
    <w:rsid w:val="00AF336D"/>
    <w:rsid w:val="00AF486A"/>
    <w:rsid w:val="00B026FF"/>
    <w:rsid w:val="00B02806"/>
    <w:rsid w:val="00B02D9B"/>
    <w:rsid w:val="00B04162"/>
    <w:rsid w:val="00B06A96"/>
    <w:rsid w:val="00B0709A"/>
    <w:rsid w:val="00B12B9A"/>
    <w:rsid w:val="00B21773"/>
    <w:rsid w:val="00B230C7"/>
    <w:rsid w:val="00B24255"/>
    <w:rsid w:val="00B24377"/>
    <w:rsid w:val="00B25940"/>
    <w:rsid w:val="00B3304D"/>
    <w:rsid w:val="00B34833"/>
    <w:rsid w:val="00B34D30"/>
    <w:rsid w:val="00B37AF5"/>
    <w:rsid w:val="00B412D7"/>
    <w:rsid w:val="00B444B9"/>
    <w:rsid w:val="00B44F56"/>
    <w:rsid w:val="00B4627F"/>
    <w:rsid w:val="00B5459E"/>
    <w:rsid w:val="00B54CF0"/>
    <w:rsid w:val="00B55ABB"/>
    <w:rsid w:val="00B606EF"/>
    <w:rsid w:val="00B60F32"/>
    <w:rsid w:val="00B63CA0"/>
    <w:rsid w:val="00B652ED"/>
    <w:rsid w:val="00B65B95"/>
    <w:rsid w:val="00B66BEA"/>
    <w:rsid w:val="00B71DD6"/>
    <w:rsid w:val="00B72721"/>
    <w:rsid w:val="00B76112"/>
    <w:rsid w:val="00B779B1"/>
    <w:rsid w:val="00B80453"/>
    <w:rsid w:val="00B814AF"/>
    <w:rsid w:val="00B82901"/>
    <w:rsid w:val="00B83E3B"/>
    <w:rsid w:val="00B84202"/>
    <w:rsid w:val="00B877E9"/>
    <w:rsid w:val="00B879E6"/>
    <w:rsid w:val="00B907F1"/>
    <w:rsid w:val="00B92EB1"/>
    <w:rsid w:val="00B9388C"/>
    <w:rsid w:val="00B9648B"/>
    <w:rsid w:val="00B975C4"/>
    <w:rsid w:val="00BA115C"/>
    <w:rsid w:val="00BA2662"/>
    <w:rsid w:val="00BA6A38"/>
    <w:rsid w:val="00BB00FC"/>
    <w:rsid w:val="00BB50FB"/>
    <w:rsid w:val="00BB627A"/>
    <w:rsid w:val="00BC01A1"/>
    <w:rsid w:val="00BC1D95"/>
    <w:rsid w:val="00BC3033"/>
    <w:rsid w:val="00BC3070"/>
    <w:rsid w:val="00BC624E"/>
    <w:rsid w:val="00BD4BE8"/>
    <w:rsid w:val="00BD5DBA"/>
    <w:rsid w:val="00BD75BE"/>
    <w:rsid w:val="00BD79F8"/>
    <w:rsid w:val="00BE065A"/>
    <w:rsid w:val="00BE2998"/>
    <w:rsid w:val="00BF348D"/>
    <w:rsid w:val="00BF3DBD"/>
    <w:rsid w:val="00BF50F1"/>
    <w:rsid w:val="00BF5A72"/>
    <w:rsid w:val="00BF6FF0"/>
    <w:rsid w:val="00BF7247"/>
    <w:rsid w:val="00BF7D45"/>
    <w:rsid w:val="00C0133A"/>
    <w:rsid w:val="00C03520"/>
    <w:rsid w:val="00C03A6A"/>
    <w:rsid w:val="00C05165"/>
    <w:rsid w:val="00C065E6"/>
    <w:rsid w:val="00C10F5D"/>
    <w:rsid w:val="00C1164E"/>
    <w:rsid w:val="00C11A30"/>
    <w:rsid w:val="00C1263C"/>
    <w:rsid w:val="00C13388"/>
    <w:rsid w:val="00C13843"/>
    <w:rsid w:val="00C16B3D"/>
    <w:rsid w:val="00C17F0A"/>
    <w:rsid w:val="00C217CD"/>
    <w:rsid w:val="00C228AE"/>
    <w:rsid w:val="00C22D95"/>
    <w:rsid w:val="00C23F66"/>
    <w:rsid w:val="00C2418F"/>
    <w:rsid w:val="00C2677A"/>
    <w:rsid w:val="00C30BD6"/>
    <w:rsid w:val="00C315BF"/>
    <w:rsid w:val="00C32A71"/>
    <w:rsid w:val="00C358A5"/>
    <w:rsid w:val="00C41842"/>
    <w:rsid w:val="00C44B84"/>
    <w:rsid w:val="00C47B77"/>
    <w:rsid w:val="00C517A2"/>
    <w:rsid w:val="00C54253"/>
    <w:rsid w:val="00C5524E"/>
    <w:rsid w:val="00C55C76"/>
    <w:rsid w:val="00C563A4"/>
    <w:rsid w:val="00C56F87"/>
    <w:rsid w:val="00C57C9B"/>
    <w:rsid w:val="00C60C55"/>
    <w:rsid w:val="00C64C2F"/>
    <w:rsid w:val="00C70241"/>
    <w:rsid w:val="00C741B5"/>
    <w:rsid w:val="00C753F0"/>
    <w:rsid w:val="00C7581D"/>
    <w:rsid w:val="00C77849"/>
    <w:rsid w:val="00C82B8A"/>
    <w:rsid w:val="00C85BCC"/>
    <w:rsid w:val="00C87D03"/>
    <w:rsid w:val="00C906EE"/>
    <w:rsid w:val="00C945D7"/>
    <w:rsid w:val="00C94D8A"/>
    <w:rsid w:val="00CA0671"/>
    <w:rsid w:val="00CA0B98"/>
    <w:rsid w:val="00CA1B75"/>
    <w:rsid w:val="00CA3DA3"/>
    <w:rsid w:val="00CA70A8"/>
    <w:rsid w:val="00CB30D5"/>
    <w:rsid w:val="00CB3E54"/>
    <w:rsid w:val="00CB77A8"/>
    <w:rsid w:val="00CB7BD5"/>
    <w:rsid w:val="00CC0024"/>
    <w:rsid w:val="00CC0408"/>
    <w:rsid w:val="00CC069A"/>
    <w:rsid w:val="00CC3053"/>
    <w:rsid w:val="00CC4919"/>
    <w:rsid w:val="00CC5223"/>
    <w:rsid w:val="00CC643F"/>
    <w:rsid w:val="00CC7721"/>
    <w:rsid w:val="00CD020E"/>
    <w:rsid w:val="00CD1555"/>
    <w:rsid w:val="00CD7B56"/>
    <w:rsid w:val="00CD7C3E"/>
    <w:rsid w:val="00CE102E"/>
    <w:rsid w:val="00CE1B8C"/>
    <w:rsid w:val="00CE354D"/>
    <w:rsid w:val="00CF2864"/>
    <w:rsid w:val="00CF4635"/>
    <w:rsid w:val="00CF4943"/>
    <w:rsid w:val="00CF7DD1"/>
    <w:rsid w:val="00D020EE"/>
    <w:rsid w:val="00D03718"/>
    <w:rsid w:val="00D05100"/>
    <w:rsid w:val="00D06490"/>
    <w:rsid w:val="00D0740E"/>
    <w:rsid w:val="00D128E0"/>
    <w:rsid w:val="00D135FB"/>
    <w:rsid w:val="00D150E6"/>
    <w:rsid w:val="00D16161"/>
    <w:rsid w:val="00D16587"/>
    <w:rsid w:val="00D217AB"/>
    <w:rsid w:val="00D22F2C"/>
    <w:rsid w:val="00D231E2"/>
    <w:rsid w:val="00D24E42"/>
    <w:rsid w:val="00D3043F"/>
    <w:rsid w:val="00D33338"/>
    <w:rsid w:val="00D44055"/>
    <w:rsid w:val="00D46B18"/>
    <w:rsid w:val="00D500C6"/>
    <w:rsid w:val="00D516E4"/>
    <w:rsid w:val="00D51AF0"/>
    <w:rsid w:val="00D51E70"/>
    <w:rsid w:val="00D52310"/>
    <w:rsid w:val="00D53F34"/>
    <w:rsid w:val="00D553C8"/>
    <w:rsid w:val="00D558CB"/>
    <w:rsid w:val="00D57CF7"/>
    <w:rsid w:val="00D61D0D"/>
    <w:rsid w:val="00D62755"/>
    <w:rsid w:val="00D6315C"/>
    <w:rsid w:val="00D65CE6"/>
    <w:rsid w:val="00D66034"/>
    <w:rsid w:val="00D758C2"/>
    <w:rsid w:val="00D839E3"/>
    <w:rsid w:val="00D9168D"/>
    <w:rsid w:val="00D962B6"/>
    <w:rsid w:val="00DA15EA"/>
    <w:rsid w:val="00DA2F39"/>
    <w:rsid w:val="00DA3C8D"/>
    <w:rsid w:val="00DB1CE2"/>
    <w:rsid w:val="00DB3B80"/>
    <w:rsid w:val="00DB630A"/>
    <w:rsid w:val="00DC1ED3"/>
    <w:rsid w:val="00DC2268"/>
    <w:rsid w:val="00DC2435"/>
    <w:rsid w:val="00DC4C93"/>
    <w:rsid w:val="00DC4DFB"/>
    <w:rsid w:val="00DD1995"/>
    <w:rsid w:val="00DD22CB"/>
    <w:rsid w:val="00DD284F"/>
    <w:rsid w:val="00DD2D11"/>
    <w:rsid w:val="00DD3231"/>
    <w:rsid w:val="00DD42F0"/>
    <w:rsid w:val="00DE002B"/>
    <w:rsid w:val="00DE1484"/>
    <w:rsid w:val="00DE17C7"/>
    <w:rsid w:val="00DE299B"/>
    <w:rsid w:val="00DE409C"/>
    <w:rsid w:val="00DF0A31"/>
    <w:rsid w:val="00DF3A43"/>
    <w:rsid w:val="00DF6416"/>
    <w:rsid w:val="00E0021F"/>
    <w:rsid w:val="00E002B0"/>
    <w:rsid w:val="00E00325"/>
    <w:rsid w:val="00E0052C"/>
    <w:rsid w:val="00E00A1D"/>
    <w:rsid w:val="00E01DCA"/>
    <w:rsid w:val="00E05CDE"/>
    <w:rsid w:val="00E12729"/>
    <w:rsid w:val="00E13953"/>
    <w:rsid w:val="00E13F38"/>
    <w:rsid w:val="00E15A5F"/>
    <w:rsid w:val="00E200D1"/>
    <w:rsid w:val="00E22656"/>
    <w:rsid w:val="00E27627"/>
    <w:rsid w:val="00E27C3D"/>
    <w:rsid w:val="00E30D5E"/>
    <w:rsid w:val="00E318BE"/>
    <w:rsid w:val="00E36980"/>
    <w:rsid w:val="00E3780B"/>
    <w:rsid w:val="00E37DB9"/>
    <w:rsid w:val="00E37E13"/>
    <w:rsid w:val="00E41AC2"/>
    <w:rsid w:val="00E42DDB"/>
    <w:rsid w:val="00E42E81"/>
    <w:rsid w:val="00E43F46"/>
    <w:rsid w:val="00E44F62"/>
    <w:rsid w:val="00E47AA1"/>
    <w:rsid w:val="00E57A97"/>
    <w:rsid w:val="00E57C9A"/>
    <w:rsid w:val="00E600AD"/>
    <w:rsid w:val="00E611F0"/>
    <w:rsid w:val="00E618FB"/>
    <w:rsid w:val="00E622CC"/>
    <w:rsid w:val="00E62378"/>
    <w:rsid w:val="00E63C65"/>
    <w:rsid w:val="00E659EB"/>
    <w:rsid w:val="00E65C4A"/>
    <w:rsid w:val="00E65CD0"/>
    <w:rsid w:val="00E66096"/>
    <w:rsid w:val="00E72216"/>
    <w:rsid w:val="00E72843"/>
    <w:rsid w:val="00E73479"/>
    <w:rsid w:val="00E7385D"/>
    <w:rsid w:val="00E744EE"/>
    <w:rsid w:val="00E74B64"/>
    <w:rsid w:val="00E76F20"/>
    <w:rsid w:val="00E7725A"/>
    <w:rsid w:val="00E7734A"/>
    <w:rsid w:val="00E80496"/>
    <w:rsid w:val="00E80812"/>
    <w:rsid w:val="00E82C44"/>
    <w:rsid w:val="00E867D0"/>
    <w:rsid w:val="00E86D49"/>
    <w:rsid w:val="00E87A17"/>
    <w:rsid w:val="00E95FBE"/>
    <w:rsid w:val="00EA2FAF"/>
    <w:rsid w:val="00EA310E"/>
    <w:rsid w:val="00EA5985"/>
    <w:rsid w:val="00EA6F55"/>
    <w:rsid w:val="00EA77C8"/>
    <w:rsid w:val="00EB16E9"/>
    <w:rsid w:val="00EB1826"/>
    <w:rsid w:val="00EB2560"/>
    <w:rsid w:val="00EB28D7"/>
    <w:rsid w:val="00EB35CA"/>
    <w:rsid w:val="00EB583F"/>
    <w:rsid w:val="00EB6B5F"/>
    <w:rsid w:val="00EC1E1C"/>
    <w:rsid w:val="00EC2B48"/>
    <w:rsid w:val="00EC362E"/>
    <w:rsid w:val="00EC38D3"/>
    <w:rsid w:val="00EC5365"/>
    <w:rsid w:val="00EC5816"/>
    <w:rsid w:val="00EC5D3D"/>
    <w:rsid w:val="00EC60DA"/>
    <w:rsid w:val="00EC7A3A"/>
    <w:rsid w:val="00ED1C9F"/>
    <w:rsid w:val="00ED229C"/>
    <w:rsid w:val="00ED3E0D"/>
    <w:rsid w:val="00ED4BC2"/>
    <w:rsid w:val="00ED70A7"/>
    <w:rsid w:val="00EE2317"/>
    <w:rsid w:val="00EE28C6"/>
    <w:rsid w:val="00EE32FA"/>
    <w:rsid w:val="00EE3CA4"/>
    <w:rsid w:val="00EE7B90"/>
    <w:rsid w:val="00EF155D"/>
    <w:rsid w:val="00EF29A8"/>
    <w:rsid w:val="00EF5B5C"/>
    <w:rsid w:val="00EF6372"/>
    <w:rsid w:val="00EF755F"/>
    <w:rsid w:val="00EF7A81"/>
    <w:rsid w:val="00F055B6"/>
    <w:rsid w:val="00F0622B"/>
    <w:rsid w:val="00F064FD"/>
    <w:rsid w:val="00F073EC"/>
    <w:rsid w:val="00F075F7"/>
    <w:rsid w:val="00F079A3"/>
    <w:rsid w:val="00F1221E"/>
    <w:rsid w:val="00F132A2"/>
    <w:rsid w:val="00F135FC"/>
    <w:rsid w:val="00F1421C"/>
    <w:rsid w:val="00F15533"/>
    <w:rsid w:val="00F17998"/>
    <w:rsid w:val="00F2147C"/>
    <w:rsid w:val="00F226D5"/>
    <w:rsid w:val="00F241F0"/>
    <w:rsid w:val="00F24209"/>
    <w:rsid w:val="00F2703C"/>
    <w:rsid w:val="00F31082"/>
    <w:rsid w:val="00F37321"/>
    <w:rsid w:val="00F3761C"/>
    <w:rsid w:val="00F40347"/>
    <w:rsid w:val="00F40C46"/>
    <w:rsid w:val="00F417CB"/>
    <w:rsid w:val="00F41A27"/>
    <w:rsid w:val="00F422F6"/>
    <w:rsid w:val="00F4563F"/>
    <w:rsid w:val="00F45B05"/>
    <w:rsid w:val="00F4791C"/>
    <w:rsid w:val="00F54B33"/>
    <w:rsid w:val="00F55255"/>
    <w:rsid w:val="00F56A6C"/>
    <w:rsid w:val="00F62297"/>
    <w:rsid w:val="00F63958"/>
    <w:rsid w:val="00F65833"/>
    <w:rsid w:val="00F6662A"/>
    <w:rsid w:val="00F74A1F"/>
    <w:rsid w:val="00F75BE8"/>
    <w:rsid w:val="00F766A1"/>
    <w:rsid w:val="00F76E33"/>
    <w:rsid w:val="00F77827"/>
    <w:rsid w:val="00F814DD"/>
    <w:rsid w:val="00F90970"/>
    <w:rsid w:val="00F91E50"/>
    <w:rsid w:val="00F93773"/>
    <w:rsid w:val="00F942ED"/>
    <w:rsid w:val="00F97212"/>
    <w:rsid w:val="00FA0A88"/>
    <w:rsid w:val="00FA3129"/>
    <w:rsid w:val="00FA4FBC"/>
    <w:rsid w:val="00FA540F"/>
    <w:rsid w:val="00FA6595"/>
    <w:rsid w:val="00FB0E30"/>
    <w:rsid w:val="00FB1BCB"/>
    <w:rsid w:val="00FB4DB0"/>
    <w:rsid w:val="00FC0226"/>
    <w:rsid w:val="00FC0F11"/>
    <w:rsid w:val="00FC0FC0"/>
    <w:rsid w:val="00FC2227"/>
    <w:rsid w:val="00FC5CC8"/>
    <w:rsid w:val="00FC769B"/>
    <w:rsid w:val="00FC7BFF"/>
    <w:rsid w:val="00FD176D"/>
    <w:rsid w:val="00FD4878"/>
    <w:rsid w:val="00FD7A38"/>
    <w:rsid w:val="00FE22CB"/>
    <w:rsid w:val="00FE2D20"/>
    <w:rsid w:val="00FE6538"/>
    <w:rsid w:val="00FE7329"/>
    <w:rsid w:val="00FF22F4"/>
    <w:rsid w:val="00FF3F51"/>
    <w:rsid w:val="393ABD6F"/>
    <w:rsid w:val="40D5C07C"/>
    <w:rsid w:val="662895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6B7C7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396D"/>
    <w:pPr>
      <w:spacing w:before="255" w:line="255" w:lineRule="atLeast"/>
    </w:pPr>
    <w:rPr>
      <w:sz w:val="22"/>
      <w:lang w:val="de-CH" w:eastAsia="de-DE"/>
    </w:rPr>
  </w:style>
  <w:style w:type="paragraph" w:styleId="Heading1">
    <w:name w:val="heading 1"/>
    <w:basedOn w:val="Normal"/>
    <w:next w:val="Normal"/>
    <w:autoRedefine/>
    <w:qFormat/>
    <w:rsid w:val="008E7213"/>
    <w:pPr>
      <w:keepNext/>
      <w:keepLines/>
      <w:numPr>
        <w:numId w:val="11"/>
      </w:numPr>
      <w:tabs>
        <w:tab w:val="left" w:pos="397"/>
      </w:tabs>
      <w:spacing w:before="510"/>
      <w:outlineLvl w:val="0"/>
    </w:pPr>
    <w:rPr>
      <w:rFonts w:cs="Arial"/>
      <w:b/>
      <w:bCs/>
      <w:snapToGrid w:val="0"/>
      <w:szCs w:val="32"/>
    </w:rPr>
  </w:style>
  <w:style w:type="paragraph" w:styleId="Heading2">
    <w:name w:val="heading 2"/>
    <w:basedOn w:val="Normal"/>
    <w:next w:val="Normal"/>
    <w:qFormat/>
    <w:rsid w:val="00E74B64"/>
    <w:pPr>
      <w:keepNext/>
      <w:keepLines/>
      <w:numPr>
        <w:ilvl w:val="1"/>
        <w:numId w:val="11"/>
      </w:numPr>
      <w:tabs>
        <w:tab w:val="clear" w:pos="-170"/>
        <w:tab w:val="left" w:pos="567"/>
      </w:tabs>
      <w:ind w:left="567" w:hanging="567"/>
      <w:outlineLvl w:val="1"/>
    </w:pPr>
    <w:rPr>
      <w:rFonts w:cs="Arial"/>
      <w:b/>
      <w:bCs/>
      <w:iCs/>
      <w:szCs w:val="28"/>
    </w:rPr>
  </w:style>
  <w:style w:type="paragraph" w:styleId="Heading3">
    <w:name w:val="heading 3"/>
    <w:basedOn w:val="Normal"/>
    <w:next w:val="Normal"/>
    <w:qFormat/>
    <w:rsid w:val="00E74B64"/>
    <w:pPr>
      <w:keepNext/>
      <w:keepLines/>
      <w:numPr>
        <w:ilvl w:val="2"/>
        <w:numId w:val="11"/>
      </w:numPr>
      <w:tabs>
        <w:tab w:val="clear" w:pos="0"/>
        <w:tab w:val="left" w:pos="709"/>
      </w:tabs>
      <w:ind w:left="709" w:hanging="709"/>
      <w:outlineLvl w:val="2"/>
    </w:pPr>
    <w:rPr>
      <w:rFonts w:cs="Arial"/>
      <w:b/>
      <w:bCs/>
      <w:szCs w:val="26"/>
    </w:rPr>
  </w:style>
  <w:style w:type="paragraph" w:styleId="Heading4">
    <w:name w:val="heading 4"/>
    <w:basedOn w:val="Normal"/>
    <w:next w:val="Normal"/>
    <w:qFormat/>
    <w:rsid w:val="008E7213"/>
    <w:pPr>
      <w:keepNext/>
      <w:keepLines/>
      <w:numPr>
        <w:ilvl w:val="3"/>
        <w:numId w:val="11"/>
      </w:numPr>
      <w:outlineLvl w:val="3"/>
    </w:pPr>
    <w:rPr>
      <w:b/>
      <w:bCs/>
      <w:szCs w:val="28"/>
    </w:rPr>
  </w:style>
  <w:style w:type="paragraph" w:styleId="Heading5">
    <w:name w:val="heading 5"/>
    <w:basedOn w:val="Normal"/>
    <w:next w:val="Normal"/>
    <w:qFormat/>
    <w:rsid w:val="008E7213"/>
    <w:pPr>
      <w:keepNext/>
      <w:keepLines/>
      <w:numPr>
        <w:ilvl w:val="4"/>
        <w:numId w:val="11"/>
      </w:numPr>
      <w:outlineLvl w:val="4"/>
    </w:pPr>
    <w:rPr>
      <w:b/>
      <w:bCs/>
      <w:iCs/>
      <w:szCs w:val="26"/>
    </w:rPr>
  </w:style>
  <w:style w:type="paragraph" w:styleId="Heading6">
    <w:name w:val="heading 6"/>
    <w:basedOn w:val="Normal"/>
    <w:next w:val="Normal"/>
    <w:qFormat/>
    <w:rsid w:val="008E7213"/>
    <w:pPr>
      <w:keepNext/>
      <w:keepLines/>
      <w:numPr>
        <w:ilvl w:val="5"/>
        <w:numId w:val="11"/>
      </w:numPr>
      <w:outlineLvl w:val="5"/>
    </w:pPr>
    <w:rPr>
      <w:b/>
      <w:bCs/>
      <w:szCs w:val="22"/>
    </w:rPr>
  </w:style>
  <w:style w:type="paragraph" w:styleId="Heading7">
    <w:name w:val="heading 7"/>
    <w:basedOn w:val="Normal"/>
    <w:next w:val="Normal"/>
    <w:qFormat/>
    <w:rsid w:val="008E7213"/>
    <w:pPr>
      <w:keepNext/>
      <w:keepLines/>
      <w:numPr>
        <w:ilvl w:val="6"/>
        <w:numId w:val="11"/>
      </w:numPr>
      <w:outlineLvl w:val="6"/>
    </w:pPr>
    <w:rPr>
      <w:b/>
    </w:rPr>
  </w:style>
  <w:style w:type="paragraph" w:styleId="Heading8">
    <w:name w:val="heading 8"/>
    <w:basedOn w:val="Normal"/>
    <w:next w:val="Normal"/>
    <w:qFormat/>
    <w:rsid w:val="008E7213"/>
    <w:pPr>
      <w:keepNext/>
      <w:keepLines/>
      <w:numPr>
        <w:ilvl w:val="7"/>
        <w:numId w:val="11"/>
      </w:numPr>
      <w:outlineLvl w:val="7"/>
    </w:pPr>
    <w:rPr>
      <w:b/>
      <w:iCs/>
    </w:rPr>
  </w:style>
  <w:style w:type="paragraph" w:styleId="Heading9">
    <w:name w:val="heading 9"/>
    <w:basedOn w:val="Normal"/>
    <w:next w:val="Normal"/>
    <w:qFormat/>
    <w:rsid w:val="008E7213"/>
    <w:pPr>
      <w:keepNext/>
      <w:keepLines/>
      <w:numPr>
        <w:ilvl w:val="8"/>
        <w:numId w:val="11"/>
      </w:numPr>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Header">
    <w:name w:val="header"/>
    <w:basedOn w:val="Normal"/>
    <w:rsid w:val="00CD1555"/>
    <w:pPr>
      <w:spacing w:line="190" w:lineRule="atLeast"/>
    </w:pPr>
    <w:rPr>
      <w:sz w:val="16"/>
    </w:rPr>
  </w:style>
  <w:style w:type="paragraph" w:styleId="Footer">
    <w:name w:val="footer"/>
    <w:basedOn w:val="Normal"/>
    <w:rsid w:val="00CD1555"/>
    <w:pPr>
      <w:spacing w:line="190" w:lineRule="atLeast"/>
    </w:pPr>
    <w:rPr>
      <w:sz w:val="16"/>
    </w:rPr>
  </w:style>
  <w:style w:type="paragraph" w:styleId="TOC1">
    <w:name w:val="toc 1"/>
    <w:basedOn w:val="Normal"/>
    <w:next w:val="Normal"/>
    <w:autoRedefine/>
    <w:rsid w:val="00FF3F51"/>
    <w:pPr>
      <w:ind w:left="397" w:hanging="397"/>
    </w:pPr>
  </w:style>
  <w:style w:type="paragraph" w:styleId="TOC2">
    <w:name w:val="toc 2"/>
    <w:basedOn w:val="Normal"/>
    <w:next w:val="Normal"/>
    <w:autoRedefine/>
    <w:rsid w:val="00FF3F51"/>
    <w:pPr>
      <w:ind w:left="567" w:hanging="567"/>
    </w:pPr>
  </w:style>
  <w:style w:type="paragraph" w:styleId="TOC3">
    <w:name w:val="toc 3"/>
    <w:basedOn w:val="Normal"/>
    <w:next w:val="Normal"/>
    <w:autoRedefine/>
    <w:rsid w:val="00FF3F51"/>
    <w:pPr>
      <w:ind w:left="709" w:hanging="709"/>
    </w:pPr>
  </w:style>
  <w:style w:type="character" w:styleId="Hyperlink">
    <w:name w:val="Hyperlink"/>
    <w:basedOn w:val="DefaultParagraphFont"/>
    <w:rsid w:val="00C517A2"/>
    <w:rPr>
      <w:rFonts w:ascii="Times New Roman" w:hAnsi="Times New Roman"/>
      <w:dstrike w:val="0"/>
      <w:color w:val="000000"/>
      <w:sz w:val="21"/>
      <w:u w:val="none"/>
      <w:vertAlign w:val="baseline"/>
    </w:rPr>
  </w:style>
  <w:style w:type="paragraph" w:styleId="BalloonText">
    <w:name w:val="Balloon Text"/>
    <w:basedOn w:val="Normal"/>
    <w:rsid w:val="00CD1555"/>
    <w:pPr>
      <w:keepLines/>
      <w:spacing w:line="240" w:lineRule="atLeast"/>
    </w:pPr>
    <w:rPr>
      <w:rFonts w:cs="Tahoma"/>
      <w:sz w:val="14"/>
      <w:szCs w:val="16"/>
    </w:rPr>
  </w:style>
  <w:style w:type="paragraph" w:styleId="Caption">
    <w:name w:val="caption"/>
    <w:basedOn w:val="Normal"/>
    <w:next w:val="Normal"/>
    <w:qFormat/>
    <w:rsid w:val="00CD1555"/>
    <w:pPr>
      <w:keepLines/>
    </w:pPr>
    <w:rPr>
      <w:b/>
      <w:bCs/>
      <w:sz w:val="14"/>
    </w:rPr>
  </w:style>
  <w:style w:type="character" w:styleId="CommentReference">
    <w:name w:val="annotation reference"/>
    <w:basedOn w:val="DefaultParagraphFont"/>
    <w:rsid w:val="00700F29"/>
    <w:rPr>
      <w:rFonts w:ascii="Times New Roman" w:hAnsi="Times New Roman"/>
      <w:sz w:val="14"/>
      <w:szCs w:val="16"/>
    </w:rPr>
  </w:style>
  <w:style w:type="paragraph" w:styleId="CommentText">
    <w:name w:val="annotation text"/>
    <w:basedOn w:val="Normal"/>
    <w:rsid w:val="00CD1555"/>
    <w:rPr>
      <w:sz w:val="14"/>
    </w:rPr>
  </w:style>
  <w:style w:type="paragraph" w:styleId="CommentSubject">
    <w:name w:val="annotation subject"/>
    <w:basedOn w:val="CommentText"/>
    <w:next w:val="CommentText"/>
    <w:rsid w:val="00CD1555"/>
    <w:rPr>
      <w:b/>
      <w:bCs/>
    </w:rPr>
  </w:style>
  <w:style w:type="paragraph" w:styleId="DocumentMap">
    <w:name w:val="Document Map"/>
    <w:basedOn w:val="Normal"/>
    <w:rsid w:val="00CD1555"/>
    <w:rPr>
      <w:rFonts w:cs="Tahoma"/>
    </w:rPr>
  </w:style>
  <w:style w:type="character" w:styleId="EndnoteReference">
    <w:name w:val="endnote reference"/>
    <w:basedOn w:val="DefaultParagraphFont"/>
    <w:rsid w:val="00700F29"/>
    <w:rPr>
      <w:rFonts w:ascii="Times New Roman" w:hAnsi="Times New Roman"/>
      <w:vertAlign w:val="superscript"/>
    </w:rPr>
  </w:style>
  <w:style w:type="paragraph" w:styleId="EndnoteText">
    <w:name w:val="endnote text"/>
    <w:basedOn w:val="Normal"/>
    <w:rsid w:val="009D48A4"/>
    <w:rPr>
      <w:sz w:val="14"/>
    </w:rPr>
  </w:style>
  <w:style w:type="character" w:styleId="FootnoteReference">
    <w:name w:val="footnote reference"/>
    <w:basedOn w:val="DefaultParagraphFont"/>
    <w:rsid w:val="00700F29"/>
    <w:rPr>
      <w:rFonts w:ascii="Times New Roman" w:hAnsi="Times New Roman"/>
      <w:vertAlign w:val="superscript"/>
    </w:rPr>
  </w:style>
  <w:style w:type="paragraph" w:styleId="FootnoteText">
    <w:name w:val="footnote text"/>
    <w:basedOn w:val="Normal"/>
    <w:rsid w:val="00CD1555"/>
    <w:pPr>
      <w:tabs>
        <w:tab w:val="left" w:pos="357"/>
      </w:tabs>
      <w:spacing w:line="190" w:lineRule="atLeast"/>
      <w:ind w:left="357" w:hanging="357"/>
    </w:pPr>
    <w:rPr>
      <w:sz w:val="16"/>
    </w:rPr>
  </w:style>
  <w:style w:type="paragraph" w:styleId="Index1">
    <w:name w:val="index 1"/>
    <w:basedOn w:val="Normal"/>
    <w:next w:val="Normal"/>
    <w:autoRedefine/>
    <w:rsid w:val="0032754B"/>
    <w:pPr>
      <w:ind w:left="284" w:hanging="284"/>
    </w:pPr>
  </w:style>
  <w:style w:type="paragraph" w:styleId="Index2">
    <w:name w:val="index 2"/>
    <w:basedOn w:val="Normal"/>
    <w:next w:val="Normal"/>
    <w:autoRedefine/>
    <w:rsid w:val="0032754B"/>
    <w:pPr>
      <w:ind w:left="568" w:hanging="284"/>
    </w:pPr>
  </w:style>
  <w:style w:type="paragraph" w:styleId="Index3">
    <w:name w:val="index 3"/>
    <w:basedOn w:val="Normal"/>
    <w:next w:val="Normal"/>
    <w:autoRedefine/>
    <w:rsid w:val="0032754B"/>
    <w:pPr>
      <w:ind w:left="851" w:hanging="284"/>
    </w:pPr>
  </w:style>
  <w:style w:type="paragraph" w:styleId="Index4">
    <w:name w:val="index 4"/>
    <w:basedOn w:val="Normal"/>
    <w:next w:val="Normal"/>
    <w:autoRedefine/>
    <w:rsid w:val="00730FCB"/>
    <w:pPr>
      <w:ind w:left="1135" w:hanging="284"/>
    </w:pPr>
  </w:style>
  <w:style w:type="paragraph" w:styleId="Index5">
    <w:name w:val="index 5"/>
    <w:basedOn w:val="Normal"/>
    <w:next w:val="Normal"/>
    <w:autoRedefine/>
    <w:rsid w:val="00730FCB"/>
    <w:pPr>
      <w:ind w:left="1418" w:hanging="284"/>
    </w:pPr>
  </w:style>
  <w:style w:type="paragraph" w:styleId="Index6">
    <w:name w:val="index 6"/>
    <w:basedOn w:val="Normal"/>
    <w:next w:val="Normal"/>
    <w:autoRedefine/>
    <w:rsid w:val="00730FCB"/>
    <w:pPr>
      <w:ind w:left="1702" w:hanging="284"/>
    </w:pPr>
  </w:style>
  <w:style w:type="paragraph" w:styleId="Index7">
    <w:name w:val="index 7"/>
    <w:basedOn w:val="Normal"/>
    <w:next w:val="Normal"/>
    <w:autoRedefine/>
    <w:rsid w:val="00730FCB"/>
    <w:pPr>
      <w:ind w:left="1985" w:hanging="284"/>
    </w:pPr>
  </w:style>
  <w:style w:type="paragraph" w:styleId="Index8">
    <w:name w:val="index 8"/>
    <w:basedOn w:val="Normal"/>
    <w:next w:val="Normal"/>
    <w:autoRedefine/>
    <w:rsid w:val="00730FCB"/>
    <w:pPr>
      <w:ind w:left="2269" w:hanging="284"/>
    </w:pPr>
  </w:style>
  <w:style w:type="paragraph" w:styleId="Index9">
    <w:name w:val="index 9"/>
    <w:basedOn w:val="Normal"/>
    <w:next w:val="Normal"/>
    <w:autoRedefine/>
    <w:rsid w:val="00730FCB"/>
    <w:pPr>
      <w:ind w:left="2552" w:hanging="284"/>
    </w:pPr>
  </w:style>
  <w:style w:type="paragraph" w:styleId="IndexHeading">
    <w:name w:val="index heading"/>
    <w:basedOn w:val="Normal"/>
    <w:next w:val="Index1"/>
    <w:rsid w:val="00730FCB"/>
    <w:pPr>
      <w:keepNext/>
      <w:keepLines/>
    </w:pPr>
    <w:rPr>
      <w:rFonts w:cs="Arial"/>
      <w:b/>
      <w:bCs/>
    </w:rPr>
  </w:style>
  <w:style w:type="paragraph" w:styleId="MacroText">
    <w:name w:val="macro"/>
    <w:rsid w:val="00700F29"/>
    <w:rPr>
      <w:rFonts w:cs="Courier New"/>
      <w:sz w:val="22"/>
      <w:lang w:val="de-CH" w:eastAsia="de-CH"/>
    </w:rPr>
  </w:style>
  <w:style w:type="paragraph" w:styleId="TableofAuthorities">
    <w:name w:val="table of authorities"/>
    <w:basedOn w:val="Normal"/>
    <w:next w:val="Normal"/>
    <w:rsid w:val="00403213"/>
    <w:pPr>
      <w:tabs>
        <w:tab w:val="left" w:pos="709"/>
      </w:tabs>
      <w:ind w:left="709" w:hanging="709"/>
    </w:pPr>
  </w:style>
  <w:style w:type="paragraph" w:styleId="TableofFigures">
    <w:name w:val="table of figures"/>
    <w:basedOn w:val="Normal"/>
    <w:next w:val="Normal"/>
    <w:rsid w:val="00DE409C"/>
  </w:style>
  <w:style w:type="paragraph" w:styleId="TOAHeading">
    <w:name w:val="toa heading"/>
    <w:basedOn w:val="Normal"/>
    <w:next w:val="Normal"/>
    <w:rsid w:val="002645DC"/>
    <w:pPr>
      <w:keepNext/>
      <w:keepLines/>
    </w:pPr>
    <w:rPr>
      <w:rFonts w:cs="Arial"/>
      <w:b/>
      <w:bCs/>
    </w:rPr>
  </w:style>
  <w:style w:type="paragraph" w:styleId="TOC4">
    <w:name w:val="toc 4"/>
    <w:basedOn w:val="Normal"/>
    <w:next w:val="Normal"/>
    <w:autoRedefine/>
    <w:rsid w:val="00DE409C"/>
  </w:style>
  <w:style w:type="paragraph" w:styleId="TOC5">
    <w:name w:val="toc 5"/>
    <w:basedOn w:val="Normal"/>
    <w:next w:val="Normal"/>
    <w:autoRedefine/>
    <w:rsid w:val="00DE409C"/>
  </w:style>
  <w:style w:type="paragraph" w:styleId="TOC6">
    <w:name w:val="toc 6"/>
    <w:basedOn w:val="Normal"/>
    <w:next w:val="Normal"/>
    <w:autoRedefine/>
    <w:rsid w:val="00DE409C"/>
  </w:style>
  <w:style w:type="paragraph" w:styleId="TOC7">
    <w:name w:val="toc 7"/>
    <w:basedOn w:val="Normal"/>
    <w:next w:val="Normal"/>
    <w:autoRedefine/>
    <w:rsid w:val="00DE409C"/>
  </w:style>
  <w:style w:type="paragraph" w:styleId="TOC8">
    <w:name w:val="toc 8"/>
    <w:basedOn w:val="Normal"/>
    <w:next w:val="Normal"/>
    <w:autoRedefine/>
    <w:rsid w:val="00DE409C"/>
  </w:style>
  <w:style w:type="paragraph" w:styleId="TOC9">
    <w:name w:val="toc 9"/>
    <w:basedOn w:val="Normal"/>
    <w:next w:val="Normal"/>
    <w:autoRedefine/>
    <w:rsid w:val="00DE409C"/>
  </w:style>
  <w:style w:type="paragraph" w:styleId="Title">
    <w:name w:val="Title"/>
    <w:basedOn w:val="Normal"/>
    <w:next w:val="Normal"/>
    <w:qFormat/>
    <w:rsid w:val="005E7E3B"/>
    <w:pPr>
      <w:keepNext/>
      <w:keepLines/>
    </w:pPr>
    <w:rPr>
      <w:rFonts w:cs="Arial"/>
      <w:b/>
      <w:bCs/>
      <w:szCs w:val="32"/>
    </w:rPr>
  </w:style>
  <w:style w:type="paragraph" w:customStyle="1" w:styleId="Subject">
    <w:name w:val="Subject"/>
    <w:basedOn w:val="Normal"/>
    <w:rsid w:val="00700F29"/>
    <w:rPr>
      <w:b/>
    </w:rPr>
  </w:style>
  <w:style w:type="paragraph" w:styleId="Subtitle">
    <w:name w:val="Subtitle"/>
    <w:basedOn w:val="Normal"/>
    <w:next w:val="Normal"/>
    <w:qFormat/>
    <w:rsid w:val="00E00A1D"/>
    <w:pPr>
      <w:keepNext/>
      <w:keepLines/>
    </w:pPr>
    <w:rPr>
      <w:rFonts w:cs="Arial"/>
      <w:b/>
    </w:rPr>
  </w:style>
  <w:style w:type="paragraph" w:customStyle="1" w:styleId="TextTogether">
    <w:name w:val="TextTogether"/>
    <w:basedOn w:val="Normal"/>
    <w:rsid w:val="005E7E3B"/>
    <w:pPr>
      <w:keepNext/>
      <w:keepLines/>
    </w:pPr>
  </w:style>
  <w:style w:type="character" w:styleId="Strong">
    <w:name w:val="Strong"/>
    <w:basedOn w:val="DefaultParagraphFont"/>
    <w:qFormat/>
    <w:rsid w:val="00700F29"/>
    <w:rPr>
      <w:rFonts w:ascii="Times New Roman" w:hAnsi="Times New Roman"/>
      <w:b/>
      <w:bCs/>
    </w:rPr>
  </w:style>
  <w:style w:type="character" w:customStyle="1" w:styleId="Description">
    <w:name w:val="Description"/>
    <w:basedOn w:val="DefaultParagraphFont"/>
    <w:rsid w:val="00700F29"/>
    <w:rPr>
      <w:rFonts w:ascii="Times New Roman" w:hAnsi="Times New Roman"/>
      <w:sz w:val="14"/>
    </w:rPr>
  </w:style>
  <w:style w:type="paragraph" w:customStyle="1" w:styleId="Introduction">
    <w:name w:val="Introduction"/>
    <w:basedOn w:val="Normal"/>
    <w:next w:val="Normal"/>
    <w:rsid w:val="00E00A1D"/>
    <w:pPr>
      <w:keepNext/>
      <w:keepLines/>
    </w:pPr>
  </w:style>
  <w:style w:type="paragraph" w:styleId="Closing">
    <w:name w:val="Closing"/>
    <w:basedOn w:val="Normal"/>
    <w:rsid w:val="00CD1555"/>
    <w:pPr>
      <w:keepNext/>
      <w:keepLines/>
    </w:pPr>
  </w:style>
  <w:style w:type="paragraph" w:customStyle="1" w:styleId="Separator">
    <w:name w:val="Separator"/>
    <w:basedOn w:val="Normal"/>
    <w:next w:val="Normal"/>
    <w:rsid w:val="000F79CA"/>
    <w:pPr>
      <w:pBdr>
        <w:bottom w:val="single" w:sz="4" w:space="1" w:color="auto"/>
      </w:pBdr>
    </w:pPr>
  </w:style>
  <w:style w:type="paragraph" w:customStyle="1" w:styleId="Topic315">
    <w:name w:val="Topic315"/>
    <w:basedOn w:val="Normal"/>
    <w:rsid w:val="004E5CA9"/>
    <w:pPr>
      <w:keepLines/>
      <w:ind w:left="1786" w:hanging="1786"/>
    </w:pPr>
  </w:style>
  <w:style w:type="paragraph" w:customStyle="1" w:styleId="Topic630">
    <w:name w:val="Topic630"/>
    <w:basedOn w:val="Normal"/>
    <w:rsid w:val="004E5CA9"/>
    <w:pPr>
      <w:keepLines/>
      <w:ind w:left="3572" w:hanging="3572"/>
    </w:pPr>
  </w:style>
  <w:style w:type="paragraph" w:customStyle="1" w:styleId="Topic945">
    <w:name w:val="Topic945"/>
    <w:basedOn w:val="Normal"/>
    <w:rsid w:val="004E5CA9"/>
    <w:pPr>
      <w:keepLines/>
      <w:ind w:left="5358" w:hanging="5358"/>
    </w:pPr>
  </w:style>
  <w:style w:type="paragraph" w:styleId="Date">
    <w:name w:val="Date"/>
    <w:basedOn w:val="Normal"/>
    <w:next w:val="Normal"/>
    <w:rsid w:val="00CD1555"/>
  </w:style>
  <w:style w:type="paragraph" w:styleId="Signature">
    <w:name w:val="Signature"/>
    <w:basedOn w:val="Normal"/>
    <w:rsid w:val="00486D68"/>
    <w:pPr>
      <w:keepNext/>
      <w:keepLines/>
    </w:pPr>
  </w:style>
  <w:style w:type="character" w:styleId="Emphasis">
    <w:name w:val="Emphasis"/>
    <w:basedOn w:val="DefaultParagraphFont"/>
    <w:qFormat/>
    <w:rsid w:val="00943A0A"/>
    <w:rPr>
      <w:rFonts w:ascii="Times New Roman" w:hAnsi="Times New Roman"/>
      <w:i/>
      <w:iCs/>
    </w:rPr>
  </w:style>
  <w:style w:type="character" w:styleId="FollowedHyperlink">
    <w:name w:val="FollowedHyperlink"/>
    <w:basedOn w:val="DefaultParagraphFont"/>
    <w:rsid w:val="00700F29"/>
    <w:rPr>
      <w:rFonts w:ascii="Times New Roman" w:hAnsi="Times New Roman"/>
      <w:dstrike w:val="0"/>
      <w:u w:val="none"/>
      <w:vertAlign w:val="baseline"/>
    </w:rPr>
  </w:style>
  <w:style w:type="paragraph" w:customStyle="1" w:styleId="Enclosures">
    <w:name w:val="Enclosures"/>
    <w:basedOn w:val="Normal"/>
    <w:rsid w:val="000A67FE"/>
  </w:style>
  <w:style w:type="paragraph" w:customStyle="1" w:styleId="PositionItem">
    <w:name w:val="PositionItem"/>
    <w:basedOn w:val="Normal"/>
    <w:rsid w:val="00A02515"/>
    <w:pPr>
      <w:keepNext/>
      <w:keepLines/>
      <w:tabs>
        <w:tab w:val="left" w:pos="7541"/>
        <w:tab w:val="decimal" w:pos="9072"/>
      </w:tabs>
      <w:ind w:left="851" w:right="2268" w:hanging="851"/>
    </w:pPr>
  </w:style>
  <w:style w:type="paragraph" w:customStyle="1" w:styleId="PositionTitle">
    <w:name w:val="PositionTitle"/>
    <w:basedOn w:val="Normal"/>
    <w:rsid w:val="00A02515"/>
    <w:pPr>
      <w:tabs>
        <w:tab w:val="left" w:pos="7541"/>
        <w:tab w:val="decimal" w:pos="9072"/>
      </w:tabs>
      <w:ind w:left="851" w:right="2268"/>
    </w:pPr>
    <w:rPr>
      <w:b/>
      <w:spacing w:val="-10"/>
      <w:lang w:val="en-GB"/>
    </w:rPr>
  </w:style>
  <w:style w:type="paragraph" w:customStyle="1" w:styleId="MinutesTitle">
    <w:name w:val="MinutesTitle"/>
    <w:basedOn w:val="Normal"/>
    <w:next w:val="Normal"/>
    <w:rsid w:val="00730FCB"/>
    <w:pPr>
      <w:tabs>
        <w:tab w:val="right" w:pos="9356"/>
      </w:tabs>
      <w:ind w:right="2268"/>
    </w:pPr>
    <w:rPr>
      <w:b/>
    </w:rPr>
  </w:style>
  <w:style w:type="paragraph" w:customStyle="1" w:styleId="MinutesItem">
    <w:name w:val="MinutesItem"/>
    <w:basedOn w:val="Normal"/>
    <w:rsid w:val="00730FCB"/>
    <w:pPr>
      <w:tabs>
        <w:tab w:val="right" w:pos="9356"/>
      </w:tabs>
      <w:ind w:right="2268"/>
    </w:pPr>
  </w:style>
  <w:style w:type="paragraph" w:customStyle="1" w:styleId="ReturnAddress">
    <w:name w:val="ReturnAddress"/>
    <w:basedOn w:val="Normal"/>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Normal"/>
    <w:rsid w:val="000A67FE"/>
    <w:rPr>
      <w:b/>
    </w:rPr>
  </w:style>
  <w:style w:type="paragraph" w:customStyle="1" w:styleId="zOawDeliverOption2">
    <w:name w:val="zOawDeliverOption2"/>
    <w:basedOn w:val="Normal"/>
    <w:rsid w:val="000A67FE"/>
    <w:rPr>
      <w:b/>
    </w:rPr>
  </w:style>
  <w:style w:type="paragraph" w:customStyle="1" w:styleId="zOawRecipient">
    <w:name w:val="zOawRecipient"/>
    <w:basedOn w:val="Normal"/>
    <w:rsid w:val="000A67FE"/>
  </w:style>
  <w:style w:type="paragraph" w:customStyle="1" w:styleId="ListWithNumbers">
    <w:name w:val="ListWithNumbers"/>
    <w:basedOn w:val="Normal"/>
    <w:rsid w:val="003C3D1F"/>
    <w:pPr>
      <w:numPr>
        <w:numId w:val="13"/>
      </w:numPr>
    </w:pPr>
  </w:style>
  <w:style w:type="paragraph" w:customStyle="1" w:styleId="ListWithSymbols">
    <w:name w:val="ListWithSymbols"/>
    <w:basedOn w:val="Normal"/>
    <w:rsid w:val="00D0740E"/>
    <w:pPr>
      <w:numPr>
        <w:numId w:val="14"/>
      </w:numPr>
      <w:tabs>
        <w:tab w:val="clear" w:pos="0"/>
        <w:tab w:val="left" w:pos="357"/>
      </w:tabs>
    </w:pPr>
  </w:style>
  <w:style w:type="paragraph" w:customStyle="1" w:styleId="ListWithLetters">
    <w:name w:val="ListWithLetters"/>
    <w:basedOn w:val="Normal"/>
    <w:rsid w:val="003C3D1F"/>
    <w:pPr>
      <w:numPr>
        <w:numId w:val="16"/>
      </w:numPr>
    </w:pPr>
  </w:style>
  <w:style w:type="paragraph" w:customStyle="1" w:styleId="DocumentType">
    <w:name w:val="DocumentType"/>
    <w:basedOn w:val="Normal"/>
    <w:next w:val="Normal"/>
    <w:rsid w:val="00407474"/>
    <w:rPr>
      <w:b/>
      <w:sz w:val="32"/>
    </w:rPr>
  </w:style>
  <w:style w:type="paragraph" w:customStyle="1" w:styleId="OutputprofileTitle">
    <w:name w:val="OutputprofileTitle"/>
    <w:basedOn w:val="Normal"/>
    <w:next w:val="OutputprofileText"/>
    <w:rsid w:val="00A424E2"/>
    <w:pPr>
      <w:keepLines/>
      <w:spacing w:before="400" w:line="192" w:lineRule="atLeast"/>
    </w:pPr>
    <w:rPr>
      <w:sz w:val="16"/>
    </w:rPr>
  </w:style>
  <w:style w:type="paragraph" w:customStyle="1" w:styleId="OutputprofileText">
    <w:name w:val="OutputprofileText"/>
    <w:basedOn w:val="Normal"/>
    <w:rsid w:val="009F4698"/>
    <w:pPr>
      <w:keepLines/>
      <w:spacing w:line="192" w:lineRule="atLeast"/>
      <w:ind w:right="2268"/>
    </w:pPr>
    <w:rPr>
      <w:sz w:val="16"/>
    </w:rPr>
  </w:style>
  <w:style w:type="paragraph" w:styleId="BlockText">
    <w:name w:val="Block Text"/>
    <w:basedOn w:val="Normal"/>
    <w:rsid w:val="00CD1555"/>
    <w:pPr>
      <w:spacing w:line="240" w:lineRule="atLeast"/>
    </w:pPr>
  </w:style>
  <w:style w:type="paragraph" w:styleId="BodyText">
    <w:name w:val="Body Text"/>
    <w:basedOn w:val="Normal"/>
    <w:rsid w:val="00CD1555"/>
  </w:style>
  <w:style w:type="paragraph" w:styleId="BodyText2">
    <w:name w:val="Body Text 2"/>
    <w:basedOn w:val="Normal"/>
    <w:rsid w:val="00CD1555"/>
  </w:style>
  <w:style w:type="paragraph" w:styleId="BodyText3">
    <w:name w:val="Body Text 3"/>
    <w:basedOn w:val="Normal"/>
    <w:rsid w:val="00CD1555"/>
    <w:rPr>
      <w:szCs w:val="16"/>
    </w:rPr>
  </w:style>
  <w:style w:type="paragraph" w:styleId="BodyTextFirstIndent">
    <w:name w:val="Body Text First Indent"/>
    <w:basedOn w:val="BodyText"/>
    <w:rsid w:val="00CD1555"/>
  </w:style>
  <w:style w:type="paragraph" w:styleId="BodyTextIndent">
    <w:name w:val="Body Text Indent"/>
    <w:basedOn w:val="Normal"/>
    <w:rsid w:val="00CD1555"/>
  </w:style>
  <w:style w:type="paragraph" w:styleId="BodyTextFirstIndent2">
    <w:name w:val="Body Text First Indent 2"/>
    <w:basedOn w:val="BodyTextIndent"/>
    <w:rsid w:val="00CD1555"/>
  </w:style>
  <w:style w:type="paragraph" w:styleId="BodyTextIndent2">
    <w:name w:val="Body Text Indent 2"/>
    <w:basedOn w:val="Normal"/>
    <w:rsid w:val="00CD1555"/>
  </w:style>
  <w:style w:type="paragraph" w:styleId="BodyTextIndent3">
    <w:name w:val="Body Text Indent 3"/>
    <w:basedOn w:val="Normal"/>
    <w:rsid w:val="00CD1555"/>
    <w:rPr>
      <w:szCs w:val="16"/>
    </w:rPr>
  </w:style>
  <w:style w:type="paragraph" w:styleId="EnvelopeAddress">
    <w:name w:val="envelope address"/>
    <w:basedOn w:val="Normal"/>
    <w:rsid w:val="009D48A4"/>
    <w:pPr>
      <w:framePr w:w="4320" w:h="2160" w:hRule="exact" w:hSpace="141" w:wrap="auto" w:hAnchor="page" w:xAlign="center" w:yAlign="bottom"/>
      <w:ind w:left="1"/>
    </w:pPr>
    <w:rPr>
      <w:rFonts w:cs="Arial"/>
    </w:rPr>
  </w:style>
  <w:style w:type="paragraph" w:styleId="EnvelopeReturn">
    <w:name w:val="envelope return"/>
    <w:basedOn w:val="Normal"/>
    <w:rsid w:val="009D48A4"/>
    <w:rPr>
      <w:rFonts w:cs="Arial"/>
    </w:rPr>
  </w:style>
  <w:style w:type="paragraph" w:styleId="HTMLAddress">
    <w:name w:val="HTML Address"/>
    <w:basedOn w:val="Normal"/>
    <w:rsid w:val="00730FCB"/>
    <w:rPr>
      <w:iCs/>
    </w:rPr>
  </w:style>
  <w:style w:type="character" w:styleId="HTMLCite">
    <w:name w:val="HTML Cite"/>
    <w:basedOn w:val="DefaultParagraphFont"/>
    <w:rsid w:val="00700F29"/>
    <w:rPr>
      <w:rFonts w:ascii="Times New Roman" w:hAnsi="Times New Roman"/>
      <w:iCs/>
    </w:rPr>
  </w:style>
  <w:style w:type="character" w:styleId="HTMLCode">
    <w:name w:val="HTML Code"/>
    <w:basedOn w:val="DefaultParagraphFont"/>
    <w:uiPriority w:val="99"/>
    <w:rsid w:val="00700F29"/>
    <w:rPr>
      <w:rFonts w:ascii="Times New Roman" w:hAnsi="Times New Roman" w:cs="Courier New"/>
      <w:sz w:val="22"/>
      <w:szCs w:val="20"/>
    </w:rPr>
  </w:style>
  <w:style w:type="character" w:styleId="HTMLDefinition">
    <w:name w:val="HTML Definition"/>
    <w:basedOn w:val="DefaultParagraphFont"/>
    <w:rsid w:val="00700F29"/>
    <w:rPr>
      <w:rFonts w:ascii="Times New Roman" w:hAnsi="Times New Roman"/>
      <w:iCs/>
    </w:rPr>
  </w:style>
  <w:style w:type="character" w:styleId="HTMLKeyboard">
    <w:name w:val="HTML Keyboard"/>
    <w:basedOn w:val="DefaultParagraphFont"/>
    <w:rsid w:val="00700F29"/>
    <w:rPr>
      <w:rFonts w:ascii="Times New Roman" w:hAnsi="Times New Roman" w:cs="Courier New"/>
      <w:sz w:val="22"/>
      <w:szCs w:val="20"/>
    </w:rPr>
  </w:style>
  <w:style w:type="paragraph" w:styleId="HTMLPreformatted">
    <w:name w:val="HTML Preformatted"/>
    <w:basedOn w:val="Normal"/>
    <w:rsid w:val="00730FCB"/>
    <w:rPr>
      <w:rFonts w:cs="Courier New"/>
    </w:rPr>
  </w:style>
  <w:style w:type="character" w:styleId="HTMLSample">
    <w:name w:val="HTML Sample"/>
    <w:basedOn w:val="DefaultParagraphFont"/>
    <w:rsid w:val="00700F29"/>
    <w:rPr>
      <w:rFonts w:ascii="Times New Roman" w:hAnsi="Times New Roman" w:cs="Courier New"/>
      <w:sz w:val="22"/>
    </w:rPr>
  </w:style>
  <w:style w:type="character" w:styleId="HTMLTypewriter">
    <w:name w:val="HTML Typewriter"/>
    <w:basedOn w:val="DefaultParagraphFont"/>
    <w:rsid w:val="00700F29"/>
    <w:rPr>
      <w:rFonts w:ascii="Times New Roman" w:hAnsi="Times New Roman" w:cs="Courier New"/>
      <w:sz w:val="20"/>
      <w:szCs w:val="20"/>
    </w:rPr>
  </w:style>
  <w:style w:type="character" w:styleId="HTMLVariable">
    <w:name w:val="HTML Variable"/>
    <w:basedOn w:val="DefaultParagraphFont"/>
    <w:rsid w:val="00700F29"/>
    <w:rPr>
      <w:rFonts w:ascii="Times New Roman" w:hAnsi="Times New Roman"/>
      <w:iCs/>
    </w:rPr>
  </w:style>
  <w:style w:type="character" w:styleId="LineNumber">
    <w:name w:val="line number"/>
    <w:basedOn w:val="DefaultParagraphFont"/>
    <w:rsid w:val="00700F29"/>
    <w:rPr>
      <w:rFonts w:ascii="Times New Roman" w:hAnsi="Times New Roman"/>
    </w:rPr>
  </w:style>
  <w:style w:type="paragraph" w:styleId="List">
    <w:name w:val="List"/>
    <w:basedOn w:val="Normal"/>
    <w:rsid w:val="00730FCB"/>
    <w:pPr>
      <w:ind w:left="283" w:hanging="283"/>
    </w:pPr>
  </w:style>
  <w:style w:type="paragraph" w:styleId="List2">
    <w:name w:val="List 2"/>
    <w:basedOn w:val="Normal"/>
    <w:rsid w:val="00730FCB"/>
    <w:pPr>
      <w:ind w:left="566" w:hanging="283"/>
    </w:pPr>
  </w:style>
  <w:style w:type="paragraph" w:styleId="List3">
    <w:name w:val="List 3"/>
    <w:basedOn w:val="Normal"/>
    <w:rsid w:val="00730FCB"/>
    <w:pPr>
      <w:ind w:left="849" w:hanging="283"/>
    </w:pPr>
  </w:style>
  <w:style w:type="paragraph" w:styleId="List4">
    <w:name w:val="List 4"/>
    <w:basedOn w:val="Normal"/>
    <w:rsid w:val="00730FCB"/>
    <w:pPr>
      <w:ind w:left="1132" w:hanging="283"/>
    </w:pPr>
  </w:style>
  <w:style w:type="paragraph" w:styleId="List5">
    <w:name w:val="List 5"/>
    <w:basedOn w:val="Normal"/>
    <w:rsid w:val="00730FCB"/>
    <w:pPr>
      <w:ind w:left="1415" w:hanging="283"/>
    </w:pPr>
  </w:style>
  <w:style w:type="paragraph" w:styleId="MessageHeader">
    <w:name w:val="Message Header"/>
    <w:basedOn w:val="Normal"/>
    <w:rsid w:val="00730FCB"/>
    <w:rPr>
      <w:rFonts w:cs="Arial"/>
      <w:b/>
    </w:rPr>
  </w:style>
  <w:style w:type="paragraph" w:styleId="NormalWeb">
    <w:name w:val="Normal (Web)"/>
    <w:basedOn w:val="Normal"/>
    <w:uiPriority w:val="99"/>
    <w:rsid w:val="00A02515"/>
  </w:style>
  <w:style w:type="paragraph" w:styleId="NormalIndent">
    <w:name w:val="Normal Indent"/>
    <w:basedOn w:val="Normal"/>
    <w:rsid w:val="00A02515"/>
    <w:pPr>
      <w:ind w:left="1701"/>
    </w:pPr>
  </w:style>
  <w:style w:type="paragraph" w:styleId="NoteHeading">
    <w:name w:val="Note Heading"/>
    <w:basedOn w:val="Normal"/>
    <w:next w:val="Normal"/>
    <w:rsid w:val="00A02515"/>
  </w:style>
  <w:style w:type="character" w:styleId="PageNumber">
    <w:name w:val="page number"/>
    <w:basedOn w:val="DefaultParagraphFont"/>
    <w:rsid w:val="00700F29"/>
    <w:rPr>
      <w:rFonts w:ascii="Times New Roman" w:hAnsi="Times New Roman"/>
    </w:rPr>
  </w:style>
  <w:style w:type="paragraph" w:styleId="PlainText">
    <w:name w:val="Plain Text"/>
    <w:basedOn w:val="Normal"/>
    <w:rsid w:val="00A02515"/>
    <w:rPr>
      <w:rFonts w:cs="Courier New"/>
    </w:rPr>
  </w:style>
  <w:style w:type="paragraph" w:styleId="Salutation">
    <w:name w:val="Salutation"/>
    <w:basedOn w:val="Normal"/>
    <w:next w:val="Normal"/>
    <w:rsid w:val="000F79CA"/>
    <w:pPr>
      <w:keepLines/>
    </w:pPr>
  </w:style>
  <w:style w:type="table" w:styleId="TableColumns1">
    <w:name w:val="Table Columns 1"/>
    <w:basedOn w:val="TableNormal"/>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Normal"/>
    <w:rsid w:val="00CD1555"/>
    <w:pPr>
      <w:spacing w:line="192" w:lineRule="atLeast"/>
    </w:pPr>
    <w:rPr>
      <w:sz w:val="16"/>
      <w:lang w:val="en-GB"/>
    </w:rPr>
  </w:style>
  <w:style w:type="paragraph" w:customStyle="1" w:styleId="ListWithCheckboxes">
    <w:name w:val="ListWithCheckboxes"/>
    <w:basedOn w:val="Normal"/>
    <w:rsid w:val="002F694B"/>
    <w:pPr>
      <w:numPr>
        <w:numId w:val="15"/>
      </w:numPr>
    </w:pPr>
  </w:style>
  <w:style w:type="numbering" w:styleId="111111">
    <w:name w:val="Outline List 2"/>
    <w:basedOn w:val="NoList"/>
    <w:rsid w:val="00700F29"/>
    <w:pPr>
      <w:numPr>
        <w:numId w:val="17"/>
      </w:numPr>
    </w:pPr>
  </w:style>
  <w:style w:type="paragraph" w:customStyle="1" w:styleId="TakeTitle">
    <w:name w:val="TakeTitle"/>
    <w:basedOn w:val="Normal"/>
    <w:rsid w:val="00056822"/>
    <w:pPr>
      <w:numPr>
        <w:ilvl w:val="2"/>
        <w:numId w:val="14"/>
      </w:numPr>
    </w:pPr>
  </w:style>
  <w:style w:type="numbering" w:styleId="1ai">
    <w:name w:val="Outline List 1"/>
    <w:basedOn w:val="NoList"/>
    <w:rsid w:val="00700F29"/>
    <w:pPr>
      <w:numPr>
        <w:numId w:val="18"/>
      </w:numPr>
    </w:pPr>
  </w:style>
  <w:style w:type="numbering" w:styleId="ArticleSection">
    <w:name w:val="Outline List 3"/>
    <w:basedOn w:val="NoList"/>
    <w:rsid w:val="00700F29"/>
    <w:pPr>
      <w:numPr>
        <w:numId w:val="19"/>
      </w:numPr>
    </w:pPr>
  </w:style>
  <w:style w:type="paragraph" w:styleId="EmailSignature">
    <w:name w:val="E-mail Signature"/>
    <w:basedOn w:val="Normal"/>
    <w:rsid w:val="00700F29"/>
  </w:style>
  <w:style w:type="character" w:styleId="HTMLAcronym">
    <w:name w:val="HTML Acronym"/>
    <w:basedOn w:val="DefaultParagraphFont"/>
    <w:rsid w:val="00700F29"/>
    <w:rPr>
      <w:rFonts w:ascii="Times New Roman" w:hAnsi="Times New Roman"/>
    </w:rPr>
  </w:style>
  <w:style w:type="paragraph" w:styleId="ListBullet">
    <w:name w:val="List Bullet"/>
    <w:basedOn w:val="Normal"/>
    <w:rsid w:val="00700F29"/>
    <w:pPr>
      <w:numPr>
        <w:numId w:val="1"/>
      </w:numPr>
    </w:pPr>
  </w:style>
  <w:style w:type="paragraph" w:styleId="ListBullet2">
    <w:name w:val="List Bullet 2"/>
    <w:basedOn w:val="Normal"/>
    <w:rsid w:val="00700F29"/>
    <w:pPr>
      <w:numPr>
        <w:numId w:val="2"/>
      </w:numPr>
    </w:pPr>
  </w:style>
  <w:style w:type="paragraph" w:styleId="ListBullet3">
    <w:name w:val="List Bullet 3"/>
    <w:basedOn w:val="Normal"/>
    <w:rsid w:val="00700F29"/>
    <w:pPr>
      <w:numPr>
        <w:numId w:val="3"/>
      </w:numPr>
    </w:pPr>
  </w:style>
  <w:style w:type="paragraph" w:styleId="ListBullet4">
    <w:name w:val="List Bullet 4"/>
    <w:basedOn w:val="Normal"/>
    <w:rsid w:val="00700F29"/>
    <w:pPr>
      <w:numPr>
        <w:numId w:val="4"/>
      </w:numPr>
    </w:pPr>
  </w:style>
  <w:style w:type="paragraph" w:styleId="ListBullet5">
    <w:name w:val="List Bullet 5"/>
    <w:basedOn w:val="Normal"/>
    <w:rsid w:val="00700F29"/>
    <w:pPr>
      <w:numPr>
        <w:numId w:val="5"/>
      </w:numPr>
    </w:pPr>
  </w:style>
  <w:style w:type="paragraph" w:styleId="ListContinue">
    <w:name w:val="List Continue"/>
    <w:basedOn w:val="Normal"/>
    <w:rsid w:val="00700F29"/>
    <w:pPr>
      <w:spacing w:after="120"/>
      <w:ind w:left="283"/>
    </w:pPr>
  </w:style>
  <w:style w:type="paragraph" w:styleId="ListContinue2">
    <w:name w:val="List Continue 2"/>
    <w:basedOn w:val="Normal"/>
    <w:rsid w:val="00700F29"/>
    <w:pPr>
      <w:spacing w:after="120"/>
      <w:ind w:left="566"/>
    </w:pPr>
  </w:style>
  <w:style w:type="paragraph" w:styleId="ListContinue3">
    <w:name w:val="List Continue 3"/>
    <w:basedOn w:val="Normal"/>
    <w:rsid w:val="00700F29"/>
    <w:pPr>
      <w:spacing w:after="120"/>
      <w:ind w:left="849"/>
    </w:pPr>
  </w:style>
  <w:style w:type="paragraph" w:styleId="ListContinue4">
    <w:name w:val="List Continue 4"/>
    <w:basedOn w:val="Normal"/>
    <w:rsid w:val="00700F29"/>
    <w:pPr>
      <w:spacing w:after="120"/>
      <w:ind w:left="1132"/>
    </w:pPr>
  </w:style>
  <w:style w:type="paragraph" w:styleId="ListContinue5">
    <w:name w:val="List Continue 5"/>
    <w:basedOn w:val="Normal"/>
    <w:rsid w:val="00700F29"/>
    <w:pPr>
      <w:spacing w:after="120"/>
      <w:ind w:left="1415"/>
    </w:pPr>
  </w:style>
  <w:style w:type="paragraph" w:styleId="ListNumber">
    <w:name w:val="List Number"/>
    <w:basedOn w:val="Normal"/>
    <w:rsid w:val="003C3D1F"/>
    <w:pPr>
      <w:numPr>
        <w:numId w:val="6"/>
      </w:numPr>
    </w:pPr>
  </w:style>
  <w:style w:type="paragraph" w:styleId="ListNumber2">
    <w:name w:val="List Number 2"/>
    <w:basedOn w:val="Normal"/>
    <w:rsid w:val="00700F29"/>
    <w:pPr>
      <w:numPr>
        <w:numId w:val="7"/>
      </w:numPr>
    </w:pPr>
  </w:style>
  <w:style w:type="paragraph" w:styleId="ListNumber3">
    <w:name w:val="List Number 3"/>
    <w:basedOn w:val="Normal"/>
    <w:rsid w:val="00700F29"/>
    <w:pPr>
      <w:numPr>
        <w:numId w:val="8"/>
      </w:numPr>
    </w:pPr>
  </w:style>
  <w:style w:type="paragraph" w:styleId="ListNumber4">
    <w:name w:val="List Number 4"/>
    <w:basedOn w:val="Normal"/>
    <w:rsid w:val="00700F29"/>
    <w:pPr>
      <w:numPr>
        <w:numId w:val="9"/>
      </w:numPr>
    </w:pPr>
  </w:style>
  <w:style w:type="paragraph" w:styleId="ListNumber5">
    <w:name w:val="List Number 5"/>
    <w:basedOn w:val="Normal"/>
    <w:rsid w:val="00700F29"/>
    <w:pPr>
      <w:numPr>
        <w:numId w:val="10"/>
      </w:numPr>
    </w:pPr>
  </w:style>
  <w:style w:type="table" w:styleId="Table3Deffects1">
    <w:name w:val="Table 3D effects 1"/>
    <w:basedOn w:val="TableNormal"/>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5">
    <w:name w:val="Table Grid 5"/>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7">
    <w:name w:val="Table List 7"/>
    <w:basedOn w:val="TableNormal"/>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Normal"/>
    <w:rsid w:val="0032754B"/>
    <w:pPr>
      <w:spacing w:line="190" w:lineRule="atLeast"/>
    </w:pPr>
    <w:rPr>
      <w:sz w:val="16"/>
    </w:rPr>
  </w:style>
  <w:style w:type="paragraph" w:customStyle="1" w:styleId="Copyright">
    <w:name w:val="Copyright"/>
    <w:basedOn w:val="Normal"/>
    <w:rsid w:val="00CD1555"/>
    <w:rPr>
      <w:sz w:val="16"/>
      <w:lang w:val="en-GB"/>
    </w:rPr>
  </w:style>
  <w:style w:type="paragraph" w:customStyle="1" w:styleId="TitelCertificate">
    <w:name w:val="Titel Certificate"/>
    <w:basedOn w:val="Normal"/>
    <w:next w:val="Normal"/>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Normal"/>
    <w:link w:val="PageChar"/>
    <w:rsid w:val="0032754B"/>
    <w:pPr>
      <w:spacing w:line="192" w:lineRule="atLeast"/>
    </w:pPr>
    <w:rPr>
      <w:sz w:val="16"/>
      <w:lang w:val="en-GB"/>
    </w:rPr>
  </w:style>
  <w:style w:type="character" w:customStyle="1" w:styleId="PageChar">
    <w:name w:val="Page Char"/>
    <w:basedOn w:val="DefaultParagraphFont"/>
    <w:link w:val="Page"/>
    <w:rsid w:val="0032754B"/>
    <w:rPr>
      <w:spacing w:val="4"/>
      <w:sz w:val="16"/>
      <w:szCs w:val="24"/>
      <w:lang w:val="en-GB" w:eastAsia="de-CH" w:bidi="ar-SA"/>
    </w:rPr>
  </w:style>
  <w:style w:type="paragraph" w:customStyle="1" w:styleId="CityDateSecondPage">
    <w:name w:val="CityDateSecondPage"/>
    <w:basedOn w:val="Normal"/>
    <w:rsid w:val="00CD1555"/>
    <w:pPr>
      <w:spacing w:before="480"/>
    </w:pPr>
    <w:rPr>
      <w:sz w:val="16"/>
      <w:lang w:val="en-GB"/>
    </w:rPr>
  </w:style>
  <w:style w:type="paragraph" w:customStyle="1" w:styleId="DocType">
    <w:name w:val="DocType"/>
    <w:basedOn w:val="Normal"/>
    <w:rsid w:val="00CD1555"/>
    <w:pPr>
      <w:spacing w:line="192" w:lineRule="atLeast"/>
    </w:pPr>
    <w:rPr>
      <w:sz w:val="16"/>
    </w:rPr>
  </w:style>
  <w:style w:type="character" w:customStyle="1" w:styleId="Weak">
    <w:name w:val="Weak"/>
    <w:basedOn w:val="DefaultParagraphFont"/>
    <w:rsid w:val="00E42DDB"/>
    <w:rPr>
      <w:bCs/>
      <w:i/>
    </w:rPr>
  </w:style>
  <w:style w:type="table" w:styleId="TableColourful3">
    <w:name w:val="Table Colorful 3"/>
    <w:basedOn w:val="TableNormal"/>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List6">
    <w:name w:val="Table List 6"/>
    <w:basedOn w:val="TableNormal"/>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basedOn w:val="DefaultParagraphFont"/>
    <w:link w:val="ReturnAddress"/>
    <w:rsid w:val="00AB4C00"/>
    <w:rPr>
      <w:spacing w:val="4"/>
      <w:sz w:val="16"/>
      <w:szCs w:val="24"/>
      <w:lang w:val="de-CH" w:eastAsia="de-CH" w:bidi="ar-SA"/>
    </w:rPr>
  </w:style>
  <w:style w:type="paragraph" w:customStyle="1" w:styleId="NoteText">
    <w:name w:val="NoteText"/>
    <w:basedOn w:val="Normal"/>
    <w:rsid w:val="009A33ED"/>
    <w:pPr>
      <w:spacing w:line="250" w:lineRule="exact"/>
      <w:ind w:left="85"/>
    </w:pPr>
  </w:style>
  <w:style w:type="paragraph" w:customStyle="1" w:styleId="NoteCheckbox">
    <w:name w:val="NoteCheckbox"/>
    <w:basedOn w:val="Normal"/>
    <w:rsid w:val="00BF6FF0"/>
    <w:pPr>
      <w:spacing w:line="200" w:lineRule="exact"/>
      <w:jc w:val="center"/>
    </w:pPr>
    <w:rPr>
      <w:b/>
      <w:position w:val="-4"/>
    </w:rPr>
  </w:style>
  <w:style w:type="paragraph" w:styleId="ListParagraph">
    <w:name w:val="List Paragraph"/>
    <w:basedOn w:val="Normal"/>
    <w:uiPriority w:val="34"/>
    <w:qFormat/>
    <w:rsid w:val="00402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82649">
      <w:bodyDiv w:val="1"/>
      <w:marLeft w:val="0"/>
      <w:marRight w:val="0"/>
      <w:marTop w:val="0"/>
      <w:marBottom w:val="0"/>
      <w:divBdr>
        <w:top w:val="none" w:sz="0" w:space="0" w:color="auto"/>
        <w:left w:val="none" w:sz="0" w:space="0" w:color="auto"/>
        <w:bottom w:val="none" w:sz="0" w:space="0" w:color="auto"/>
        <w:right w:val="none" w:sz="0" w:space="0" w:color="auto"/>
      </w:divBdr>
    </w:div>
    <w:div w:id="1110511396">
      <w:bodyDiv w:val="1"/>
      <w:marLeft w:val="0"/>
      <w:marRight w:val="0"/>
      <w:marTop w:val="0"/>
      <w:marBottom w:val="0"/>
      <w:divBdr>
        <w:top w:val="none" w:sz="0" w:space="0" w:color="auto"/>
        <w:left w:val="none" w:sz="0" w:space="0" w:color="auto"/>
        <w:bottom w:val="none" w:sz="0" w:space="0" w:color="auto"/>
        <w:right w:val="none" w:sz="0" w:space="0" w:color="auto"/>
      </w:divBdr>
    </w:div>
    <w:div w:id="1181746743">
      <w:bodyDiv w:val="1"/>
      <w:marLeft w:val="0"/>
      <w:marRight w:val="0"/>
      <w:marTop w:val="0"/>
      <w:marBottom w:val="0"/>
      <w:divBdr>
        <w:top w:val="none" w:sz="0" w:space="0" w:color="auto"/>
        <w:left w:val="none" w:sz="0" w:space="0" w:color="auto"/>
        <w:bottom w:val="none" w:sz="0" w:space="0" w:color="auto"/>
        <w:right w:val="none" w:sz="0" w:space="0" w:color="auto"/>
      </w:divBdr>
    </w:div>
    <w:div w:id="122074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ajoho\Application%20Data\Microsoft\Templates\HSLU_very_si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haredWithUsers xmlns="5af4d81a-5772-4f34-a032-6e9221871333">
      <UserInfo>
        <DisplayName/>
        <AccountId xsi:nil="true"/>
        <AccountType/>
      </UserInfo>
    </SharedWithUsers>
    <Bemerkungen xmlns="ee3735d6-5f7d-4e2c-b3a3-b9377a7801b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FBB817BA4B3C449BFD697FDFC9886CF" ma:contentTypeVersion="14" ma:contentTypeDescription="Ein neues Dokument erstellen." ma:contentTypeScope="" ma:versionID="92c33781535687de7c8423662eda9079">
  <xsd:schema xmlns:xsd="http://www.w3.org/2001/XMLSchema" xmlns:xs="http://www.w3.org/2001/XMLSchema" xmlns:p="http://schemas.microsoft.com/office/2006/metadata/properties" xmlns:ns2="5af4d81a-5772-4f34-a032-6e9221871333" xmlns:ns3="ee3735d6-5f7d-4e2c-b3a3-b9377a7801b4" xmlns:ns4="http://schemas.microsoft.com/sharepoint/v4" targetNamespace="http://schemas.microsoft.com/office/2006/metadata/properties" ma:root="true" ma:fieldsID="a81a13a998e49043733583df25963e86" ns2:_="" ns3:_="" ns4:_="">
    <xsd:import namespace="5af4d81a-5772-4f34-a032-6e9221871333"/>
    <xsd:import namespace="ee3735d6-5f7d-4e2c-b3a3-b9377a7801b4"/>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4:IconOverlay"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Bemerkungen"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4d81a-5772-4f34-a032-6e9221871333"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3735d6-5f7d-4e2c-b3a3-b9377a7801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Bemerkungen" ma:index="19" nillable="true" ma:displayName="Bemerkungen" ma:format="Dropdown" ma:internalName="Bemerkungen">
      <xsd:simpleType>
        <xsd:restriction base="dms:Text">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189628-08AE-4C8D-A1A5-A52A203D5C7F}">
  <ds:schemaRefs>
    <ds:schemaRef ds:uri="http://schemas.microsoft.com/sharepoint/v3/contenttype/forms"/>
  </ds:schemaRefs>
</ds:datastoreItem>
</file>

<file path=customXml/itemProps2.xml><?xml version="1.0" encoding="utf-8"?>
<ds:datastoreItem xmlns:ds="http://schemas.openxmlformats.org/officeDocument/2006/customXml" ds:itemID="{14C954C6-7752-4B9C-914D-764937F5C7FF}">
  <ds:schemaRefs>
    <ds:schemaRef ds:uri="http://schemas.microsoft.com/office/2006/metadata/properties"/>
    <ds:schemaRef ds:uri="http://schemas.microsoft.com/office/infopath/2007/PartnerControls"/>
    <ds:schemaRef ds:uri="http://schemas.microsoft.com/sharepoint/v4"/>
    <ds:schemaRef ds:uri="5af4d81a-5772-4f34-a032-6e9221871333"/>
    <ds:schemaRef ds:uri="ee3735d6-5f7d-4e2c-b3a3-b9377a7801b4"/>
  </ds:schemaRefs>
</ds:datastoreItem>
</file>

<file path=customXml/itemProps3.xml><?xml version="1.0" encoding="utf-8"?>
<ds:datastoreItem xmlns:ds="http://schemas.openxmlformats.org/officeDocument/2006/customXml" ds:itemID="{DD756C94-139D-4FC8-9B43-9FBEA2524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f4d81a-5772-4f34-a032-6e9221871333"/>
    <ds:schemaRef ds:uri="ee3735d6-5f7d-4e2c-b3a3-b9377a7801b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C:\Documents and Settings\zajoho\Application Data\Microsoft\Templates\HSLU_very_simple.dot</Template>
  <TotalTime>24</TotalTime>
  <Pages>3</Pages>
  <Words>1317</Words>
  <Characters>7511</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Kurzbrief</vt:lpstr>
      <vt:lpstr>Kurzbrief</vt:lpstr>
    </vt:vector>
  </TitlesOfParts>
  <Manager>Dr. Daniel Müller</Manager>
  <Company>Hochschule Luzern, Technik &amp; Architektur</Company>
  <LinksUpToDate>false</LinksUpToDate>
  <CharactersWithSpaces>8811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Kurzbrief</dc:title>
  <dc:subject>Betreff</dc:subject>
  <dc:creator>Bruno Joho, HSLU technik &amp; Architektur</dc:creator>
  <cp:lastModifiedBy>Werlen Oliver I.BSCI.1801</cp:lastModifiedBy>
  <cp:revision>5</cp:revision>
  <cp:lastPrinted>2018-05-30T12:14:00Z</cp:lastPrinted>
  <dcterms:created xsi:type="dcterms:W3CDTF">2021-05-26T18:10:00Z</dcterms:created>
  <dcterms:modified xsi:type="dcterms:W3CDTF">2021-06-02T12:16:00Z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Dr. Daniel Müller</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Dr. Daniel Müller</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Leiter Weiterbildung</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Dr. Daniel Müller</vt:lpwstr>
  </property>
  <property fmtid="{D5CDD505-2E9C-101B-9397-08002B2CF9AE}" pid="17" name="Signature1.Function">
    <vt:lpwstr>Leiter Weiterbildung</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Gebäudetechnik</vt:lpwstr>
  </property>
  <property fmtid="{D5CDD505-2E9C-101B-9397-08002B2CF9AE}" pid="25" name="Contactperson.DirectPhone">
    <vt:lpwstr>+41 41 349 34 93</vt:lpwstr>
  </property>
  <property fmtid="{D5CDD505-2E9C-101B-9397-08002B2CF9AE}" pid="26" name="Contactperson.EMail">
    <vt:lpwstr>daniel.mueller@hslu.ch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Betreff</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y fmtid="{D5CDD505-2E9C-101B-9397-08002B2CF9AE}" pid="37" name="ContentTypeId">
    <vt:lpwstr>0x0101000FBB817BA4B3C449BFD697FDFC9886CF</vt:lpwstr>
  </property>
  <property fmtid="{D5CDD505-2E9C-101B-9397-08002B2CF9AE}" pid="38" name="Order">
    <vt:r8>6300</vt:r8>
  </property>
  <property fmtid="{D5CDD505-2E9C-101B-9397-08002B2CF9AE}" pid="39" name="AuthorIds_UIVersion_2048">
    <vt:lpwstr>14</vt:lpwstr>
  </property>
  <property fmtid="{D5CDD505-2E9C-101B-9397-08002B2CF9AE}" pid="40" name="xd_Signature">
    <vt:bool>false</vt:bool>
  </property>
  <property fmtid="{D5CDD505-2E9C-101B-9397-08002B2CF9AE}" pid="41" name="xd_ProgID">
    <vt:lpwstr/>
  </property>
  <property fmtid="{D5CDD505-2E9C-101B-9397-08002B2CF9AE}" pid="42" name="ComplianceAssetId">
    <vt:lpwstr/>
  </property>
  <property fmtid="{D5CDD505-2E9C-101B-9397-08002B2CF9AE}" pid="43" name="TemplateUrl">
    <vt:lpwstr/>
  </property>
  <property fmtid="{D5CDD505-2E9C-101B-9397-08002B2CF9AE}" pid="44" name="XSLStyleIconUrl">
    <vt:lpwstr/>
  </property>
  <property fmtid="{D5CDD505-2E9C-101B-9397-08002B2CF9AE}" pid="45" name="XSLStyleCategory">
    <vt:lpwstr/>
  </property>
  <property fmtid="{D5CDD505-2E9C-101B-9397-08002B2CF9AE}" pid="46" name="XSLStyleBaseView">
    <vt:lpwstr/>
  </property>
  <property fmtid="{D5CDD505-2E9C-101B-9397-08002B2CF9AE}" pid="47" name="XSLStyleWPType">
    <vt:lpwstr/>
  </property>
  <property fmtid="{D5CDD505-2E9C-101B-9397-08002B2CF9AE}" pid="48" name="XSLStyleRequiredFields">
    <vt:lpwstr/>
  </property>
  <property fmtid="{D5CDD505-2E9C-101B-9397-08002B2CF9AE}" pid="49" name="URL">
    <vt:lpwstr/>
  </property>
  <property fmtid="{D5CDD505-2E9C-101B-9397-08002B2CF9AE}" pid="50" name="_SourceUrl">
    <vt:lpwstr/>
  </property>
  <property fmtid="{D5CDD505-2E9C-101B-9397-08002B2CF9AE}" pid="51" name="_SharedFileIndex">
    <vt:lpwstr/>
  </property>
</Properties>
</file>